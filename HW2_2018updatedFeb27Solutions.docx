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66BDE" w14:textId="77777777" w:rsidR="006A7F1F" w:rsidRDefault="006A7F1F" w:rsidP="006A7F1F">
      <w:r>
        <w:t xml:space="preserve">CEE6580 </w:t>
      </w:r>
    </w:p>
    <w:p w14:paraId="48E4DF71" w14:textId="77777777" w:rsidR="006A7F1F" w:rsidRDefault="001034F9" w:rsidP="006A7F1F">
      <w:r>
        <w:t>Spring 2018</w:t>
      </w:r>
    </w:p>
    <w:p w14:paraId="0F5CC9F2" w14:textId="31EF9768" w:rsidR="006A7F1F" w:rsidRDefault="001034F9" w:rsidP="006A7F1F">
      <w:r>
        <w:t>HW #2</w:t>
      </w:r>
      <w:ins w:id="0" w:author="rer26" w:date="2018-02-27T09:26:00Z">
        <w:r w:rsidR="00874516">
          <w:t xml:space="preserve"> UPDATED</w:t>
        </w:r>
      </w:ins>
    </w:p>
    <w:p w14:paraId="75BBFEDC" w14:textId="77777777" w:rsidR="004A517C" w:rsidRDefault="001034F9" w:rsidP="006A7F1F">
      <w:r>
        <w:t>Due 3/</w:t>
      </w:r>
      <w:r w:rsidR="00463660">
        <w:t>6</w:t>
      </w:r>
      <w:r>
        <w:t>/2018</w:t>
      </w:r>
    </w:p>
    <w:p w14:paraId="482D35BB" w14:textId="77777777" w:rsidR="006A7F1F" w:rsidRDefault="00463660" w:rsidP="006A7F1F">
      <w:r>
        <w:t>Can be done in groups up to 3 people or individually.</w:t>
      </w:r>
    </w:p>
    <w:p w14:paraId="097331DC" w14:textId="77777777" w:rsidR="006A7F1F" w:rsidRPr="00463660" w:rsidRDefault="006A7F1F" w:rsidP="006A7F1F">
      <w:pPr>
        <w:rPr>
          <w:b/>
        </w:rPr>
      </w:pPr>
      <w:r w:rsidRPr="00463660">
        <w:rPr>
          <w:b/>
        </w:rPr>
        <w:t xml:space="preserve">Problem 1. </w:t>
      </w:r>
      <w:r w:rsidR="00463660" w:rsidRPr="00463660">
        <w:rPr>
          <w:b/>
        </w:rPr>
        <w:t>(20 pts)</w:t>
      </w:r>
    </w:p>
    <w:p w14:paraId="234C801E" w14:textId="77777777" w:rsidR="006A7F1F" w:rsidRDefault="006A7F1F" w:rsidP="006A7F1F">
      <w:r>
        <w:t>One of the promising applications of Microbial Fuel Cells (MFCs)</w:t>
      </w:r>
      <w:r w:rsidR="004A517C">
        <w:t xml:space="preserve"> </w:t>
      </w:r>
      <w:r>
        <w:t xml:space="preserve">is in the treatment of Wastewater. </w:t>
      </w:r>
    </w:p>
    <w:p w14:paraId="48DBC568" w14:textId="3E168ABF" w:rsidR="004A517C" w:rsidRDefault="001034F9" w:rsidP="006A7F1F">
      <w:pPr>
        <w:rPr>
          <w:ins w:id="1" w:author="rer26" w:date="2018-02-28T12:47:00Z"/>
        </w:rPr>
      </w:pPr>
      <w:r>
        <w:t>a) C</w:t>
      </w:r>
      <w:r w:rsidR="006A7F1F">
        <w:t>alculate how much electricity (kW) could theoretically be generated by the Ithaca Area WWTP if they were to install MFCs</w:t>
      </w:r>
      <w:r w:rsidR="004A517C">
        <w:t xml:space="preserve"> for electricity generation to destroy influent BOD</w:t>
      </w:r>
      <w:r w:rsidR="006A7F1F">
        <w:t xml:space="preserve">.  </w:t>
      </w:r>
      <w:r>
        <w:t xml:space="preserve">Assume all the electrons in the WW organic matter could be harnessed (transferal of the </w:t>
      </w:r>
      <w:proofErr w:type="spellStart"/>
      <w:r>
        <w:t>eeqs</w:t>
      </w:r>
      <w:proofErr w:type="spellEnd"/>
      <w:r>
        <w:t xml:space="preserve"> from the WW organics through an MFC circuit to O2 to form H2O)</w:t>
      </w:r>
      <w:r w:rsidR="00CF7898">
        <w:t xml:space="preserve"> </w:t>
      </w:r>
      <w:r>
        <w:t xml:space="preserve">and that </w:t>
      </w:r>
      <w:ins w:id="2" w:author="rer26" w:date="2018-02-27T09:26:00Z">
        <w:r w:rsidR="00874516">
          <w:t xml:space="preserve">EACH ELECTRON </w:t>
        </w:r>
      </w:ins>
      <w:ins w:id="3" w:author="rer26" w:date="2018-02-27T11:59:00Z">
        <w:r w:rsidR="008626BF">
          <w:t>goes through</w:t>
        </w:r>
      </w:ins>
      <w:ins w:id="4" w:author="rer26" w:date="2018-02-27T09:26:00Z">
        <w:r w:rsidR="00874516">
          <w:t xml:space="preserve"> </w:t>
        </w:r>
      </w:ins>
      <w:r>
        <w:t xml:space="preserve">a 1 Volt voltage drop </w:t>
      </w:r>
      <w:ins w:id="5" w:author="rer26" w:date="2018-02-27T11:59:00Z">
        <w:r w:rsidR="008626BF">
          <w:t>in the MFC circuit</w:t>
        </w:r>
      </w:ins>
      <w:del w:id="6" w:author="rer26" w:date="2018-02-27T09:27:00Z">
        <w:r w:rsidDel="00874516">
          <w:delText>per electron could be attained</w:delText>
        </w:r>
      </w:del>
      <w:del w:id="7" w:author="rer26" w:date="2018-02-27T11:59:00Z">
        <w:r w:rsidDel="008626BF">
          <w:delText>.</w:delText>
        </w:r>
      </w:del>
      <w:ins w:id="8" w:author="rer26" w:date="2018-02-27T11:59:00Z">
        <w:r w:rsidR="008626BF">
          <w:t>.</w:t>
        </w:r>
      </w:ins>
      <w:r w:rsidR="00CF7898" w:rsidRPr="00CF7898">
        <w:t xml:space="preserve"> </w:t>
      </w:r>
      <w:r w:rsidR="00CF7898">
        <w:t>SHOW all Work.</w:t>
      </w:r>
    </w:p>
    <w:p w14:paraId="0D101C33" w14:textId="77777777" w:rsidR="007D72D1" w:rsidRDefault="007D72D1" w:rsidP="006A7F1F"/>
    <w:p w14:paraId="3230FDB3" w14:textId="1D66D5AB" w:rsidR="006A7F1F" w:rsidRDefault="001034F9" w:rsidP="006A7F1F">
      <w:proofErr w:type="spellStart"/>
      <w:r>
        <w:t>NOTE</w:t>
      </w:r>
      <w:proofErr w:type="gramStart"/>
      <w:r>
        <w:t>:The</w:t>
      </w:r>
      <w:proofErr w:type="spellEnd"/>
      <w:proofErr w:type="gramEnd"/>
      <w:r>
        <w:t xml:space="preserve"> Ithaca WWTP treats a</w:t>
      </w:r>
      <w:r w:rsidR="006A7F1F">
        <w:t>n average</w:t>
      </w:r>
      <w:r>
        <w:t xml:space="preserve"> of</w:t>
      </w:r>
      <w:r w:rsidR="006A7F1F">
        <w:t xml:space="preserve"> 6.5 million gallons per day of wastewater.  This WW corresponds to 7200 pounds </w:t>
      </w:r>
      <w:r w:rsidR="00CF7898">
        <w:t xml:space="preserve">(3273 kg) </w:t>
      </w:r>
      <w:r w:rsidR="006A7F1F">
        <w:t xml:space="preserve">per day of BOD (biochemical oxygen demand).  </w:t>
      </w:r>
      <w:ins w:id="9" w:author="rer26" w:date="2018-02-27T09:27:00Z">
        <w:r w:rsidR="00874516">
          <w:t xml:space="preserve">RECALL THAT ELECTRICAL POWER (WATTS) = </w:t>
        </w:r>
      </w:ins>
      <w:ins w:id="10" w:author="rer26" w:date="2018-02-27T09:28:00Z">
        <w:r w:rsidR="00874516">
          <w:t>I</w:t>
        </w:r>
      </w:ins>
      <w:ins w:id="11" w:author="rer26" w:date="2018-02-27T09:27:00Z">
        <w:r w:rsidR="00874516">
          <w:t xml:space="preserve">*V WHERE </w:t>
        </w:r>
      </w:ins>
      <w:ins w:id="12" w:author="rer26" w:date="2018-02-27T09:28:00Z">
        <w:r w:rsidR="00874516">
          <w:t xml:space="preserve">I is </w:t>
        </w:r>
      </w:ins>
      <w:ins w:id="13" w:author="rer26" w:date="2018-02-27T09:27:00Z">
        <w:r w:rsidR="00874516">
          <w:t xml:space="preserve">CURRENT </w:t>
        </w:r>
      </w:ins>
      <w:ins w:id="14" w:author="rer26" w:date="2018-02-27T09:28:00Z">
        <w:r w:rsidR="00874516">
          <w:t>with units of amps (1 amp = 1</w:t>
        </w:r>
      </w:ins>
      <w:ins w:id="15" w:author="rer26" w:date="2018-02-27T09:27:00Z">
        <w:r w:rsidR="00874516">
          <w:t xml:space="preserve"> COULOMBS PER SECOND)</w:t>
        </w:r>
      </w:ins>
    </w:p>
    <w:p w14:paraId="76DEF336" w14:textId="77777777" w:rsidR="007D72D1" w:rsidRDefault="007D72D1" w:rsidP="007D72D1">
      <w:pPr>
        <w:rPr>
          <w:ins w:id="16" w:author="rer26" w:date="2018-02-28T12:47:00Z"/>
          <w:b/>
          <w:i/>
        </w:rPr>
      </w:pPr>
      <w:ins w:id="17" w:author="rer26" w:date="2018-02-28T12:47:00Z">
        <w:r>
          <w:rPr>
            <w:b/>
            <w:i/>
          </w:rPr>
          <w:t>Current of electrons flowing through plant:</w:t>
        </w:r>
      </w:ins>
    </w:p>
    <w:p w14:paraId="62255E25" w14:textId="77777777" w:rsidR="007D72D1" w:rsidRDefault="007D72D1" w:rsidP="007D72D1">
      <w:pPr>
        <w:rPr>
          <w:ins w:id="18" w:author="rer26" w:date="2018-02-28T12:47:00Z"/>
          <w:b/>
          <w:i/>
        </w:rPr>
      </w:pPr>
      <w:ins w:id="19" w:author="rer26" w:date="2018-02-28T12:47:00Z">
        <w:r>
          <w:rPr>
            <w:b/>
            <w:i/>
          </w:rPr>
          <w:t>I = F*</w:t>
        </w:r>
        <w:proofErr w:type="spellStart"/>
        <w:r>
          <w:rPr>
            <w:b/>
            <w:i/>
          </w:rPr>
          <w:t>eeq</w:t>
        </w:r>
        <w:proofErr w:type="spellEnd"/>
        <w:r>
          <w:rPr>
            <w:b/>
            <w:i/>
          </w:rPr>
          <w:t>/second</w:t>
        </w:r>
      </w:ins>
    </w:p>
    <w:p w14:paraId="4E999146" w14:textId="77777777" w:rsidR="007D72D1" w:rsidRDefault="007D72D1" w:rsidP="007D72D1">
      <w:pPr>
        <w:rPr>
          <w:ins w:id="20" w:author="rer26" w:date="2018-02-28T12:47:00Z"/>
          <w:b/>
          <w:i/>
        </w:rPr>
      </w:pPr>
      <w:ins w:id="21" w:author="rer26" w:date="2018-02-28T12:47:00Z">
        <w:r>
          <w:rPr>
            <w:b/>
            <w:i/>
          </w:rPr>
          <w:t>I=96400C/</w:t>
        </w:r>
        <w:proofErr w:type="spellStart"/>
        <w:r>
          <w:rPr>
            <w:b/>
            <w:i/>
          </w:rPr>
          <w:t>eeq</w:t>
        </w:r>
        <w:proofErr w:type="spellEnd"/>
        <w:r>
          <w:rPr>
            <w:b/>
            <w:i/>
          </w:rPr>
          <w:t xml:space="preserve"> *(7200 </w:t>
        </w:r>
        <w:proofErr w:type="spellStart"/>
        <w:r>
          <w:rPr>
            <w:b/>
            <w:i/>
          </w:rPr>
          <w:t>lbBOD</w:t>
        </w:r>
        <w:proofErr w:type="spellEnd"/>
        <w:r>
          <w:rPr>
            <w:b/>
            <w:i/>
          </w:rPr>
          <w:t>/day) *(454 g/</w:t>
        </w:r>
        <w:proofErr w:type="spellStart"/>
        <w:r>
          <w:rPr>
            <w:b/>
            <w:i/>
          </w:rPr>
          <w:t>lb</w:t>
        </w:r>
        <w:proofErr w:type="spellEnd"/>
        <w:r>
          <w:rPr>
            <w:b/>
            <w:i/>
          </w:rPr>
          <w:t>)*(day/86400 sec)*(1eeq/8g BOD)</w:t>
        </w:r>
      </w:ins>
    </w:p>
    <w:p w14:paraId="7467107B" w14:textId="77777777" w:rsidR="007D72D1" w:rsidRDefault="007D72D1" w:rsidP="007D72D1">
      <w:pPr>
        <w:rPr>
          <w:ins w:id="22" w:author="rer26" w:date="2018-02-28T12:47:00Z"/>
          <w:b/>
          <w:i/>
        </w:rPr>
      </w:pPr>
      <w:ins w:id="23" w:author="rer26" w:date="2018-02-28T12:47:00Z">
        <w:r>
          <w:rPr>
            <w:b/>
            <w:i/>
          </w:rPr>
          <w:t>I= 455,890 C/s (amps)</w:t>
        </w:r>
      </w:ins>
    </w:p>
    <w:p w14:paraId="30F027A9" w14:textId="77777777" w:rsidR="007D72D1" w:rsidRDefault="007D72D1" w:rsidP="007D72D1">
      <w:pPr>
        <w:rPr>
          <w:ins w:id="24" w:author="rer26" w:date="2018-02-28T12:47:00Z"/>
          <w:b/>
          <w:i/>
        </w:rPr>
      </w:pPr>
    </w:p>
    <w:p w14:paraId="082E444E" w14:textId="77777777" w:rsidR="007D72D1" w:rsidRDefault="007D72D1" w:rsidP="007D72D1">
      <w:pPr>
        <w:rPr>
          <w:ins w:id="25" w:author="rer26" w:date="2018-02-28T12:47:00Z"/>
          <w:b/>
          <w:i/>
        </w:rPr>
      </w:pPr>
      <w:ins w:id="26" w:author="rer26" w:date="2018-02-28T12:47:00Z">
        <w:r>
          <w:rPr>
            <w:b/>
            <w:i/>
          </w:rPr>
          <w:t>For an MFC assume direct electricity production</w:t>
        </w:r>
      </w:ins>
    </w:p>
    <w:p w14:paraId="71FF29DE" w14:textId="77777777" w:rsidR="007D72D1" w:rsidRDefault="007D72D1" w:rsidP="007D72D1">
      <w:pPr>
        <w:rPr>
          <w:ins w:id="27" w:author="rer26" w:date="2018-02-28T12:47:00Z"/>
          <w:b/>
          <w:i/>
        </w:rPr>
      </w:pPr>
      <w:ins w:id="28" w:author="rer26" w:date="2018-02-28T12:47:00Z">
        <w:r>
          <w:rPr>
            <w:b/>
            <w:i/>
          </w:rPr>
          <w:t>Assuming a maximum of 1 V drop in an MFC,</w:t>
        </w:r>
      </w:ins>
    </w:p>
    <w:p w14:paraId="64F61911" w14:textId="77777777" w:rsidR="007D72D1" w:rsidRDefault="007D72D1" w:rsidP="007D72D1">
      <w:pPr>
        <w:rPr>
          <w:ins w:id="29" w:author="rer26" w:date="2018-02-28T12:47:00Z"/>
          <w:b/>
          <w:i/>
          <w:u w:val="single"/>
        </w:rPr>
      </w:pPr>
      <w:proofErr w:type="spellStart"/>
      <w:ins w:id="30" w:author="rer26" w:date="2018-02-28T12:47:00Z">
        <w:r>
          <w:rPr>
            <w:b/>
            <w:i/>
            <w:u w:val="single"/>
          </w:rPr>
          <w:t>Pmax</w:t>
        </w:r>
        <w:proofErr w:type="spellEnd"/>
        <w:r>
          <w:rPr>
            <w:b/>
            <w:i/>
            <w:u w:val="single"/>
          </w:rPr>
          <w:t xml:space="preserve"> = 456 kW</w:t>
        </w:r>
      </w:ins>
    </w:p>
    <w:p w14:paraId="1C818A7B" w14:textId="77777777" w:rsidR="006A7F1F" w:rsidRDefault="006A7F1F" w:rsidP="006A7F1F"/>
    <w:p w14:paraId="30AA4AFB" w14:textId="77777777" w:rsidR="006A7F1F" w:rsidRDefault="001034F9" w:rsidP="006A7F1F">
      <w:r>
        <w:t>b</w:t>
      </w:r>
      <w:r w:rsidR="006A7F1F">
        <w:t>) Why would this theoretical level never be reached?  What are the potential drawbacks of applying MFCs to wastewater treatment?</w:t>
      </w:r>
    </w:p>
    <w:p w14:paraId="54749FCC" w14:textId="77777777" w:rsidR="007D72D1" w:rsidRDefault="007D72D1" w:rsidP="007D72D1">
      <w:pPr>
        <w:rPr>
          <w:ins w:id="31" w:author="rer26" w:date="2018-02-28T12:47:00Z"/>
        </w:rPr>
      </w:pPr>
    </w:p>
    <w:p w14:paraId="19232B81" w14:textId="77777777" w:rsidR="007D72D1" w:rsidRDefault="007D72D1" w:rsidP="007D72D1">
      <w:pPr>
        <w:rPr>
          <w:ins w:id="32" w:author="rer26" w:date="2018-02-28T12:47:00Z"/>
          <w:b/>
          <w:i/>
        </w:rPr>
      </w:pPr>
      <w:ins w:id="33" w:author="rer26" w:date="2018-02-28T12:47:00Z">
        <w:r>
          <w:rPr>
            <w:b/>
            <w:i/>
          </w:rPr>
          <w:t>- Unproven technology</w:t>
        </w:r>
      </w:ins>
    </w:p>
    <w:p w14:paraId="7548B7E5" w14:textId="77777777" w:rsidR="007D72D1" w:rsidRDefault="007D72D1" w:rsidP="007D72D1">
      <w:pPr>
        <w:rPr>
          <w:ins w:id="34" w:author="rer26" w:date="2018-02-28T12:47:00Z"/>
          <w:b/>
          <w:i/>
        </w:rPr>
      </w:pPr>
      <w:ins w:id="35" w:author="rer26" w:date="2018-02-28T12:47:00Z">
        <w:r>
          <w:rPr>
            <w:b/>
            <w:i/>
          </w:rPr>
          <w:t xml:space="preserve">- </w:t>
        </w:r>
        <w:proofErr w:type="gramStart"/>
        <w:r>
          <w:rPr>
            <w:b/>
            <w:i/>
          </w:rPr>
          <w:t>expensive</w:t>
        </w:r>
        <w:proofErr w:type="gramEnd"/>
        <w:r>
          <w:rPr>
            <w:b/>
            <w:i/>
          </w:rPr>
          <w:t xml:space="preserve"> catalyst materials</w:t>
        </w:r>
      </w:ins>
    </w:p>
    <w:p w14:paraId="01C3C9B3" w14:textId="01795B2C" w:rsidR="007D72D1" w:rsidRDefault="007D72D1" w:rsidP="007D72D1">
      <w:pPr>
        <w:rPr>
          <w:ins w:id="36" w:author="rer26" w:date="2018-02-28T12:47:00Z"/>
          <w:b/>
          <w:i/>
        </w:rPr>
      </w:pPr>
      <w:ins w:id="37" w:author="rer26" w:date="2018-02-28T12:47:00Z">
        <w:r>
          <w:rPr>
            <w:b/>
            <w:i/>
          </w:rPr>
          <w:t xml:space="preserve">- </w:t>
        </w:r>
        <w:proofErr w:type="gramStart"/>
        <w:r>
          <w:rPr>
            <w:b/>
            <w:i/>
          </w:rPr>
          <w:t>slower</w:t>
        </w:r>
        <w:proofErr w:type="gramEnd"/>
        <w:r>
          <w:rPr>
            <w:b/>
            <w:i/>
          </w:rPr>
          <w:t xml:space="preserve"> treatment efficiencies than activated sludge processes(less effective BOD treatment for same residence time)</w:t>
        </w:r>
      </w:ins>
    </w:p>
    <w:p w14:paraId="3CED94FC" w14:textId="77777777" w:rsidR="007D72D1" w:rsidRDefault="007D72D1" w:rsidP="007D72D1">
      <w:pPr>
        <w:rPr>
          <w:ins w:id="38" w:author="rer26" w:date="2018-02-28T12:47:00Z"/>
          <w:b/>
          <w:i/>
        </w:rPr>
      </w:pPr>
      <w:ins w:id="39" w:author="rer26" w:date="2018-02-28T12:47:00Z">
        <w:r>
          <w:rPr>
            <w:b/>
            <w:i/>
          </w:rPr>
          <w:t>-inefficiencies in system (e.g. losses in circuit/culture)</w:t>
        </w:r>
      </w:ins>
    </w:p>
    <w:p w14:paraId="100B3ECD" w14:textId="77777777" w:rsidR="00E1587A" w:rsidRDefault="00E1587A" w:rsidP="001034F9"/>
    <w:p w14:paraId="1A74FA1E" w14:textId="77777777" w:rsidR="00463660" w:rsidRPr="00463660" w:rsidRDefault="006A7F1F" w:rsidP="00463660">
      <w:pPr>
        <w:rPr>
          <w:b/>
        </w:rPr>
      </w:pPr>
      <w:r w:rsidRPr="00463660">
        <w:rPr>
          <w:b/>
        </w:rPr>
        <w:t xml:space="preserve">Problem </w:t>
      </w:r>
      <w:r w:rsidR="001034F9" w:rsidRPr="00463660">
        <w:rPr>
          <w:b/>
        </w:rPr>
        <w:t>2</w:t>
      </w:r>
      <w:r w:rsidR="00463660" w:rsidRPr="00463660">
        <w:rPr>
          <w:b/>
        </w:rPr>
        <w:t xml:space="preserve"> (20 points).</w:t>
      </w:r>
    </w:p>
    <w:p w14:paraId="14AC1ADB" w14:textId="6050D0A1" w:rsidR="00463660" w:rsidRDefault="00463660" w:rsidP="00463660">
      <w:r>
        <w:t>For the salicylate monooxygenase (EC</w:t>
      </w:r>
      <w:proofErr w:type="gramStart"/>
      <w:r>
        <w:t>:1.14.13.1</w:t>
      </w:r>
      <w:proofErr w:type="gramEnd"/>
      <w:r>
        <w:t xml:space="preserve">) of </w:t>
      </w:r>
      <w:proofErr w:type="spellStart"/>
      <w:r>
        <w:t>P</w:t>
      </w:r>
      <w:ins w:id="40" w:author="rer26" w:date="2018-02-27T09:29:00Z">
        <w:r w:rsidR="00874516">
          <w:t>seudomanas</w:t>
        </w:r>
        <w:proofErr w:type="spellEnd"/>
        <w:r w:rsidR="00874516">
          <w:t xml:space="preserve"> sp.</w:t>
        </w:r>
      </w:ins>
      <w:del w:id="41" w:author="rer26" w:date="2018-02-27T09:29:00Z">
        <w:r w:rsidDel="00874516">
          <w:delText>. putida</w:delText>
        </w:r>
      </w:del>
      <w:r>
        <w:t xml:space="preserve">  </w:t>
      </w:r>
      <w:proofErr w:type="gramStart"/>
      <w:r>
        <w:t>find</w:t>
      </w:r>
      <w:proofErr w:type="gramEnd"/>
      <w:r>
        <w:t xml:space="preserve"> its entry on the BRENDA enzyme database.  </w:t>
      </w:r>
    </w:p>
    <w:p w14:paraId="298F01C0" w14:textId="589EEE72" w:rsidR="00463660" w:rsidRDefault="00463660">
      <w:pPr>
        <w:pStyle w:val="ListParagraph"/>
        <w:numPr>
          <w:ilvl w:val="0"/>
          <w:numId w:val="2"/>
        </w:numPr>
        <w:rPr>
          <w:ins w:id="42" w:author="rer26" w:date="2018-02-28T12:49:00Z"/>
        </w:rPr>
        <w:pPrChange w:id="43" w:author="rer26" w:date="2018-02-28T12:49:00Z">
          <w:pPr/>
        </w:pPrChange>
      </w:pPr>
      <w:del w:id="44" w:author="rer26" w:date="2018-02-28T12:49:00Z">
        <w:r w:rsidDel="007D72D1">
          <w:delText xml:space="preserve">(a) </w:delText>
        </w:r>
      </w:del>
      <w:proofErr w:type="gramStart"/>
      <w:r>
        <w:t>write</w:t>
      </w:r>
      <w:proofErr w:type="gramEnd"/>
      <w:r>
        <w:t xml:space="preserve"> out the full stoichiometry of the reaction it catalyzes</w:t>
      </w:r>
      <w:ins w:id="45" w:author="rer26" w:date="2018-02-27T09:29:00Z">
        <w:r w:rsidR="00874516">
          <w:t xml:space="preserve"> with salicylate</w:t>
        </w:r>
      </w:ins>
      <w:r>
        <w:t>.</w:t>
      </w:r>
    </w:p>
    <w:p w14:paraId="2C0F0E28" w14:textId="0E96DABE" w:rsidR="007D72D1" w:rsidRDefault="007D72D1">
      <w:pPr>
        <w:ind w:left="360"/>
        <w:pPrChange w:id="46" w:author="rer26" w:date="2018-02-28T12:49:00Z">
          <w:pPr/>
        </w:pPrChange>
      </w:pPr>
      <w:ins w:id="47" w:author="rer26" w:date="2018-02-28T12:50:00Z">
        <w:r>
          <w:rPr>
            <w:noProof/>
          </w:rPr>
          <w:drawing>
            <wp:inline distT="0" distB="0" distL="0" distR="0" wp14:anchorId="4C5259B4" wp14:editId="009087B7">
              <wp:extent cx="3483452" cy="12268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5"/>
                      <a:srcRect t="7812" r="45972" b="56510"/>
                      <a:stretch/>
                    </pic:blipFill>
                    <pic:spPr bwMode="auto">
                      <a:xfrm>
                        <a:off x="0" y="0"/>
                        <a:ext cx="3485990" cy="122771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E42F372" w14:textId="6F32B170" w:rsidR="00463660" w:rsidRDefault="00463660">
      <w:pPr>
        <w:pStyle w:val="ListParagraph"/>
        <w:numPr>
          <w:ilvl w:val="0"/>
          <w:numId w:val="2"/>
        </w:numPr>
        <w:rPr>
          <w:ins w:id="48" w:author="rer26" w:date="2018-02-28T12:51:00Z"/>
        </w:rPr>
        <w:pPrChange w:id="49" w:author="rer26" w:date="2018-02-28T12:51:00Z">
          <w:pPr/>
        </w:pPrChange>
      </w:pPr>
      <w:del w:id="50" w:author="rer26" w:date="2018-02-28T12:51:00Z">
        <w:r w:rsidDel="007D72D1">
          <w:delText xml:space="preserve"> (b) </w:delText>
        </w:r>
      </w:del>
      <w:proofErr w:type="gramStart"/>
      <w:r>
        <w:t>using</w:t>
      </w:r>
      <w:proofErr w:type="gramEnd"/>
      <w:r>
        <w:t xml:space="preserve"> parameters on the EC entry page write out a generalized kinetic rate expression for the disappearance of salicylic acid over time in a batch reactor in the presence of benzoate.</w:t>
      </w:r>
    </w:p>
    <w:p w14:paraId="43B31693" w14:textId="6101854B" w:rsidR="007D72D1" w:rsidRDefault="007D72D1">
      <w:pPr>
        <w:pStyle w:val="ListParagraph"/>
        <w:rPr>
          <w:ins w:id="51" w:author="rer26" w:date="2018-02-28T12:52:00Z"/>
          <w:b/>
          <w:i/>
        </w:rPr>
        <w:pPrChange w:id="52" w:author="rer26" w:date="2018-02-28T12:51:00Z">
          <w:pPr/>
        </w:pPrChange>
      </w:pPr>
      <w:ins w:id="53" w:author="rer26" w:date="2018-02-28T12:51:00Z">
        <w:r w:rsidRPr="007D72D1">
          <w:rPr>
            <w:b/>
            <w:i/>
            <w:rPrChange w:id="54" w:author="rer26" w:date="2018-02-28T12:51:00Z">
              <w:rPr/>
            </w:rPrChange>
          </w:rPr>
          <w:t>NOTE benzoate is a competitive inhibitor of salicylate</w:t>
        </w:r>
      </w:ins>
      <w:ins w:id="55" w:author="rer26" w:date="2018-02-28T12:52:00Z">
        <w:r>
          <w:rPr>
            <w:b/>
            <w:i/>
          </w:rPr>
          <w:t xml:space="preserve">. </w:t>
        </w:r>
        <w:proofErr w:type="spellStart"/>
        <w:proofErr w:type="gramStart"/>
        <w:r>
          <w:rPr>
            <w:b/>
            <w:i/>
          </w:rPr>
          <w:t>kcat</w:t>
        </w:r>
        <w:proofErr w:type="spellEnd"/>
        <w:proofErr w:type="gramEnd"/>
        <w:r>
          <w:rPr>
            <w:b/>
            <w:i/>
          </w:rPr>
          <w:t xml:space="preserve"> or turnover rate (moles/mole/sec) are alternates for the specific max transformation rate by the enzyme</w:t>
        </w:r>
      </w:ins>
    </w:p>
    <w:p w14:paraId="39D94B73" w14:textId="14171505" w:rsidR="007D72D1" w:rsidRPr="007D72D1" w:rsidRDefault="007D72D1">
      <w:pPr>
        <w:pStyle w:val="ListParagraph"/>
        <w:rPr>
          <w:b/>
          <w:i/>
          <w:rPrChange w:id="56" w:author="rer26" w:date="2018-02-28T12:51:00Z">
            <w:rPr/>
          </w:rPrChange>
        </w:rPr>
        <w:pPrChange w:id="57" w:author="rer26" w:date="2018-02-28T12:51:00Z">
          <w:pPr/>
        </w:pPrChange>
      </w:pPr>
      <w:ins w:id="58" w:author="rer26" w:date="2018-02-28T12:52:00Z">
        <w:r>
          <w:rPr>
            <w:rFonts w:ascii="Times New Roman" w:eastAsia="Times New Roman" w:hAnsi="Times New Roman" w:cs="Times New Roman"/>
            <w:position w:val="-162"/>
            <w:sz w:val="24"/>
            <w:szCs w:val="24"/>
          </w:rPr>
          <w:object w:dxaOrig="8976" w:dyaOrig="3360" w14:anchorId="4AAAC3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8.9pt;height:168.1pt" o:ole="">
              <v:imagedata r:id="rId6" o:title=""/>
            </v:shape>
            <o:OLEObject Type="Embed" ProgID="Equation.DSMT4" ShapeID="_x0000_i1025" DrawAspect="Content" ObjectID="_1582950077" r:id="rId7"/>
          </w:object>
        </w:r>
      </w:ins>
    </w:p>
    <w:p w14:paraId="19824E4F" w14:textId="5AABEE51" w:rsidR="006A7F1F" w:rsidRDefault="00463660" w:rsidP="00463660">
      <w:r>
        <w:lastRenderedPageBreak/>
        <w:t>(c) when benzoate and salicylate are both present at 0.1</w:t>
      </w:r>
      <w:r>
        <w:sym w:font="Symbol" w:char="F06D"/>
      </w:r>
      <w:r>
        <w:t>M, and NADH and O2 are both much greater than  their respective Ks values, what is the specific salicylate utilization rate (</w:t>
      </w:r>
      <w:del w:id="59" w:author="rer26" w:date="2018-02-27T09:30:00Z">
        <w:r w:rsidDel="00874516">
          <w:delText>mass</w:delText>
        </w:r>
      </w:del>
      <w:ins w:id="60" w:author="rer26" w:date="2018-02-27T09:30:00Z">
        <w:r w:rsidR="00874516">
          <w:t>micromoles</w:t>
        </w:r>
      </w:ins>
      <w:r>
        <w:t>/(</w:t>
      </w:r>
      <w:r w:rsidR="00CF7898">
        <w:t>L</w:t>
      </w:r>
      <w:r>
        <w:t>*time)?</w:t>
      </w:r>
      <w:r w:rsidR="00CF7898">
        <w:t xml:space="preserve"> Assume a level of 50 </w:t>
      </w:r>
      <w:del w:id="61" w:author="rer26" w:date="2018-02-27T09:29:00Z">
        <w:r w:rsidR="00CF7898" w:rsidDel="00874516">
          <w:delText xml:space="preserve">mg </w:delText>
        </w:r>
      </w:del>
      <w:proofErr w:type="spellStart"/>
      <w:ins w:id="62" w:author="rer26" w:date="2018-02-27T09:29:00Z">
        <w:r w:rsidR="00874516">
          <w:t>nanomoles</w:t>
        </w:r>
        <w:proofErr w:type="spellEnd"/>
        <w:r w:rsidR="00874516">
          <w:t xml:space="preserve"> </w:t>
        </w:r>
      </w:ins>
      <w:r w:rsidR="00CF7898">
        <w:t>(</w:t>
      </w:r>
      <w:proofErr w:type="spellStart"/>
      <w:del w:id="63" w:author="rer26" w:date="2018-02-27T09:30:00Z">
        <w:r w:rsidR="00CF7898" w:rsidDel="00874516">
          <w:delText>0.05 g</w:delText>
        </w:r>
      </w:del>
      <w:ins w:id="64" w:author="rer26" w:date="2018-02-27T09:30:00Z">
        <w:r w:rsidR="00874516">
          <w:t>nano</w:t>
        </w:r>
        <w:proofErr w:type="spellEnd"/>
        <w:r w:rsidR="00874516">
          <w:t xml:space="preserve"> = 10</w:t>
        </w:r>
        <w:r w:rsidR="00874516" w:rsidRPr="00874516">
          <w:rPr>
            <w:vertAlign w:val="superscript"/>
            <w:rPrChange w:id="65" w:author="rer26" w:date="2018-02-27T09:30:00Z">
              <w:rPr/>
            </w:rPrChange>
          </w:rPr>
          <w:t>-9</w:t>
        </w:r>
      </w:ins>
      <w:r w:rsidR="00CF7898">
        <w:t>) of enzyme per L.</w:t>
      </w:r>
      <w:ins w:id="66" w:author="rer26" w:date="2018-02-28T13:06:00Z">
        <w:r w:rsidR="00EF7F04">
          <w:t xml:space="preserve"> (== 2.6 mg </w:t>
        </w:r>
        <w:proofErr w:type="spellStart"/>
        <w:r w:rsidR="00EF7F04">
          <w:t>enz</w:t>
        </w:r>
        <w:proofErr w:type="spellEnd"/>
        <w:r w:rsidR="00EF7F04">
          <w:t>/L)</w:t>
        </w:r>
      </w:ins>
    </w:p>
    <w:p w14:paraId="46597847" w14:textId="77777777" w:rsidR="007D72D1" w:rsidRDefault="007D72D1" w:rsidP="007D72D1">
      <w:pPr>
        <w:rPr>
          <w:ins w:id="67" w:author="rer26" w:date="2018-02-28T12:54:00Z"/>
          <w:b/>
          <w:i/>
        </w:rPr>
      </w:pPr>
      <w:ins w:id="68" w:author="rer26" w:date="2018-02-28T12:54:00Z">
        <w:r>
          <w:rPr>
            <w:b/>
            <w:i/>
          </w:rPr>
          <w:t xml:space="preserve">The high concentrations of O2 and NADH relative to their respective Ks values, means the last two terms in the (b) </w:t>
        </w:r>
        <w:proofErr w:type="spellStart"/>
        <w:r>
          <w:rPr>
            <w:b/>
            <w:i/>
          </w:rPr>
          <w:t>eq’n</w:t>
        </w:r>
        <w:proofErr w:type="spellEnd"/>
        <w:r>
          <w:rPr>
            <w:b/>
            <w:i/>
          </w:rPr>
          <w:t xml:space="preserve"> are unity (=1).</w:t>
        </w:r>
      </w:ins>
    </w:p>
    <w:p w14:paraId="7168042C" w14:textId="77777777" w:rsidR="007D72D1" w:rsidRDefault="007D72D1" w:rsidP="007D72D1">
      <w:pPr>
        <w:rPr>
          <w:ins w:id="69" w:author="rer26" w:date="2018-02-28T12:54:00Z"/>
          <w:b/>
          <w:i/>
        </w:rPr>
      </w:pPr>
    </w:p>
    <w:p w14:paraId="3E74F7A8" w14:textId="77777777" w:rsidR="007D72D1" w:rsidRDefault="007D72D1" w:rsidP="007D72D1">
      <w:pPr>
        <w:rPr>
          <w:ins w:id="70" w:author="rer26" w:date="2018-02-28T12:54:00Z"/>
          <w:b/>
          <w:i/>
        </w:rPr>
      </w:pPr>
      <w:ins w:id="71" w:author="rer26" w:date="2018-02-28T12:54:00Z">
        <w:r>
          <w:rPr>
            <w:b/>
            <w:i/>
          </w:rPr>
          <w:t xml:space="preserve">Different acceptable answers depending on which parameters values were selected from the website.  MAKE SURE TO LIST ACTUAL PAPERS WHERE PARAMETERS COME </w:t>
        </w:r>
        <w:proofErr w:type="gramStart"/>
        <w:r>
          <w:rPr>
            <w:b/>
            <w:i/>
          </w:rPr>
          <w:t>FROM.:</w:t>
        </w:r>
        <w:proofErr w:type="gramEnd"/>
      </w:ins>
    </w:p>
    <w:p w14:paraId="284DC29F" w14:textId="77777777" w:rsidR="007D72D1" w:rsidRDefault="007D72D1" w:rsidP="007D72D1">
      <w:pPr>
        <w:rPr>
          <w:ins w:id="72" w:author="rer26" w:date="2018-02-28T12:54:00Z"/>
          <w:b/>
          <w:i/>
        </w:rPr>
      </w:pPr>
      <w:ins w:id="73" w:author="rer26" w:date="2018-02-28T12:54:00Z">
        <w:r>
          <w:rPr>
            <w:b/>
            <w:i/>
          </w:rPr>
          <w:t>e.g.</w:t>
        </w:r>
      </w:ins>
    </w:p>
    <w:p w14:paraId="4A301864" w14:textId="77777777" w:rsidR="007D72D1" w:rsidRDefault="007D72D1" w:rsidP="007D72D1">
      <w:pPr>
        <w:rPr>
          <w:ins w:id="74" w:author="rer26" w:date="2018-02-28T12:54:00Z"/>
          <w:b/>
          <w:i/>
        </w:rPr>
      </w:pPr>
      <w:ins w:id="75" w:author="rer26" w:date="2018-02-28T12:54:00Z">
        <w:r>
          <w:rPr>
            <w:b/>
            <w:i/>
          </w:rPr>
          <w:t xml:space="preserve">Vmax = 5 </w:t>
        </w:r>
        <w:proofErr w:type="spellStart"/>
        <w:r>
          <w:rPr>
            <w:b/>
            <w:i/>
          </w:rPr>
          <w:t>umol</w:t>
        </w:r>
        <w:proofErr w:type="spellEnd"/>
        <w:proofErr w:type="gramStart"/>
        <w:r>
          <w:rPr>
            <w:b/>
            <w:i/>
          </w:rPr>
          <w:t>/(</w:t>
        </w:r>
        <w:proofErr w:type="gramEnd"/>
        <w:r>
          <w:rPr>
            <w:b/>
            <w:i/>
          </w:rPr>
          <w:t>min*mg enzyme) (</w:t>
        </w:r>
        <w:proofErr w:type="spellStart"/>
        <w:r>
          <w:rPr>
            <w:b/>
            <w:i/>
          </w:rPr>
          <w:t>Balashova</w:t>
        </w:r>
        <w:proofErr w:type="spellEnd"/>
        <w:r>
          <w:rPr>
            <w:b/>
            <w:i/>
          </w:rPr>
          <w:t xml:space="preserve"> et al., Biodegradation , 1999), </w:t>
        </w:r>
      </w:ins>
    </w:p>
    <w:p w14:paraId="32248ADF" w14:textId="77777777" w:rsidR="007D72D1" w:rsidRDefault="007D72D1" w:rsidP="007D72D1">
      <w:pPr>
        <w:rPr>
          <w:ins w:id="76" w:author="rer26" w:date="2018-02-28T12:54:00Z"/>
          <w:b/>
          <w:i/>
        </w:rPr>
      </w:pPr>
      <w:ins w:id="77" w:author="rer26" w:date="2018-02-28T12:54:00Z">
        <w:r>
          <w:rPr>
            <w:b/>
            <w:i/>
          </w:rPr>
          <w:t>Km = 1.6 x10</w:t>
        </w:r>
        <w:r>
          <w:rPr>
            <w:b/>
            <w:i/>
            <w:vertAlign w:val="superscript"/>
          </w:rPr>
          <w:t>-6</w:t>
        </w:r>
        <w:r>
          <w:rPr>
            <w:b/>
            <w:i/>
          </w:rPr>
          <w:t xml:space="preserve"> M (Suzuki et al., J </w:t>
        </w:r>
        <w:proofErr w:type="spellStart"/>
        <w:r>
          <w:rPr>
            <w:b/>
            <w:i/>
          </w:rPr>
          <w:t>Biochem</w:t>
        </w:r>
        <w:proofErr w:type="spellEnd"/>
        <w:r>
          <w:rPr>
            <w:b/>
            <w:i/>
          </w:rPr>
          <w:t>)</w:t>
        </w:r>
      </w:ins>
    </w:p>
    <w:p w14:paraId="3EF05EFC" w14:textId="77777777" w:rsidR="007D72D1" w:rsidRDefault="007D72D1" w:rsidP="007D72D1">
      <w:pPr>
        <w:rPr>
          <w:ins w:id="78" w:author="rer26" w:date="2018-02-28T12:54:00Z"/>
          <w:b/>
          <w:i/>
        </w:rPr>
      </w:pPr>
      <w:proofErr w:type="gramStart"/>
      <w:ins w:id="79" w:author="rer26" w:date="2018-02-28T12:54:00Z">
        <w:r>
          <w:rPr>
            <w:b/>
            <w:i/>
          </w:rPr>
          <w:t>K</w:t>
        </w:r>
        <w:r>
          <w:rPr>
            <w:b/>
            <w:i/>
            <w:vertAlign w:val="subscript"/>
          </w:rPr>
          <w:t>I</w:t>
        </w:r>
        <w:r>
          <w:rPr>
            <w:b/>
            <w:i/>
          </w:rPr>
          <w:t xml:space="preserve">  for</w:t>
        </w:r>
        <w:proofErr w:type="gramEnd"/>
        <w:r>
          <w:rPr>
            <w:b/>
            <w:i/>
          </w:rPr>
          <w:t xml:space="preserve"> benzoate= 3.1 x10</w:t>
        </w:r>
        <w:r>
          <w:rPr>
            <w:b/>
            <w:i/>
            <w:vertAlign w:val="superscript"/>
          </w:rPr>
          <w:t>-3</w:t>
        </w:r>
        <w:r>
          <w:rPr>
            <w:b/>
            <w:i/>
          </w:rPr>
          <w:t xml:space="preserve"> M (White-Stevens J </w:t>
        </w:r>
        <w:proofErr w:type="spellStart"/>
        <w:r>
          <w:rPr>
            <w:b/>
            <w:i/>
          </w:rPr>
          <w:t>Biol</w:t>
        </w:r>
        <w:proofErr w:type="spellEnd"/>
        <w:r>
          <w:rPr>
            <w:b/>
            <w:i/>
          </w:rPr>
          <w:t xml:space="preserve"> </w:t>
        </w:r>
        <w:proofErr w:type="spellStart"/>
        <w:r>
          <w:rPr>
            <w:b/>
            <w:i/>
          </w:rPr>
          <w:t>Chem</w:t>
        </w:r>
        <w:proofErr w:type="spellEnd"/>
        <w:r>
          <w:rPr>
            <w:b/>
            <w:i/>
          </w:rPr>
          <w:t>, 1972)</w:t>
        </w:r>
      </w:ins>
    </w:p>
    <w:p w14:paraId="2678B873" w14:textId="77777777" w:rsidR="007D72D1" w:rsidRDefault="007D72D1" w:rsidP="007D72D1">
      <w:pPr>
        <w:rPr>
          <w:ins w:id="80" w:author="rer26" w:date="2018-02-28T12:54:00Z"/>
        </w:rPr>
      </w:pPr>
    </w:p>
    <w:p w14:paraId="0048D186" w14:textId="77777777" w:rsidR="007D72D1" w:rsidRDefault="007D72D1" w:rsidP="00B478E4">
      <w:pPr>
        <w:pStyle w:val="MTDisplayEquation"/>
        <w:rPr>
          <w:ins w:id="81" w:author="rer26" w:date="2018-02-28T12:54:00Z"/>
        </w:rPr>
      </w:pPr>
      <w:ins w:id="82" w:author="rer26" w:date="2018-02-28T12:54:00Z">
        <w:r>
          <w:tab/>
        </w:r>
      </w:ins>
      <w:ins w:id="83" w:author="rer26" w:date="2018-02-28T12:54:00Z">
        <w:r>
          <w:rPr>
            <w:position w:val="-104"/>
          </w:rPr>
          <w:object w:dxaOrig="6924" w:dyaOrig="2196" w14:anchorId="1D399D6F">
            <v:shape id="_x0000_i1026" type="#_x0000_t75" style="width:345.95pt;height:110.15pt" o:ole="">
              <v:imagedata r:id="rId8" o:title=""/>
            </v:shape>
            <o:OLEObject Type="Embed" ProgID="Equation.DSMT4" ShapeID="_x0000_i1026" DrawAspect="Content" ObjectID="_1582950078" r:id="rId9"/>
          </w:object>
        </w:r>
      </w:ins>
    </w:p>
    <w:p w14:paraId="049AA892" w14:textId="77777777" w:rsidR="007D72D1" w:rsidRDefault="007D72D1" w:rsidP="007D72D1">
      <w:pPr>
        <w:rPr>
          <w:ins w:id="84" w:author="rer26" w:date="2018-02-28T12:54:00Z"/>
        </w:rPr>
      </w:pPr>
    </w:p>
    <w:p w14:paraId="3DADE205" w14:textId="271BEF01" w:rsidR="007D72D1" w:rsidRDefault="00641152" w:rsidP="007D72D1">
      <w:pPr>
        <w:rPr>
          <w:ins w:id="85" w:author="rer26" w:date="2018-03-19T07:31:00Z"/>
          <w:b/>
          <w:i/>
        </w:rPr>
      </w:pPr>
      <w:ins w:id="86" w:author="rer26" w:date="2018-03-19T07:31:00Z">
        <w:r>
          <w:rPr>
            <w:b/>
            <w:i/>
          </w:rPr>
          <w:t>Then using the enzyme concentration of 2.6 mg/L you get:</w:t>
        </w:r>
      </w:ins>
    </w:p>
    <w:p w14:paraId="2D3A0D46" w14:textId="343A0472" w:rsidR="00641152" w:rsidRDefault="00641152" w:rsidP="007D72D1">
      <w:pPr>
        <w:rPr>
          <w:ins w:id="87" w:author="rer26" w:date="2018-02-28T12:54:00Z"/>
          <w:b/>
          <w:i/>
        </w:rPr>
      </w:pPr>
      <w:ins w:id="88" w:author="rer26" w:date="2018-03-19T07:31:00Z">
        <w:r>
          <w:rPr>
            <w:b/>
            <w:i/>
          </w:rPr>
          <w:t xml:space="preserve">0.294*2.6 = </w:t>
        </w:r>
      </w:ins>
      <w:ins w:id="89" w:author="rer26" w:date="2018-03-19T07:32:00Z">
        <w:r>
          <w:rPr>
            <w:b/>
            <w:i/>
          </w:rPr>
          <w:t>0.7</w:t>
        </w:r>
      </w:ins>
      <w:ins w:id="90" w:author="rer26" w:date="2018-03-19T07:33:00Z">
        <w:r>
          <w:rPr>
            <w:b/>
            <w:i/>
          </w:rPr>
          <w:t xml:space="preserve">6 </w:t>
        </w:r>
        <w:proofErr w:type="spellStart"/>
        <w:r>
          <w:rPr>
            <w:b/>
            <w:i/>
          </w:rPr>
          <w:t>umole</w:t>
        </w:r>
        <w:proofErr w:type="spellEnd"/>
        <w:proofErr w:type="gramStart"/>
        <w:r>
          <w:rPr>
            <w:b/>
            <w:i/>
          </w:rPr>
          <w:t>/(</w:t>
        </w:r>
        <w:proofErr w:type="gramEnd"/>
        <w:r>
          <w:rPr>
            <w:b/>
            <w:i/>
          </w:rPr>
          <w:t>L*min)</w:t>
        </w:r>
      </w:ins>
    </w:p>
    <w:p w14:paraId="52C4C08B" w14:textId="7D3B9C97" w:rsidR="007D72D1" w:rsidRDefault="007D72D1" w:rsidP="007D72D1">
      <w:pPr>
        <w:rPr>
          <w:ins w:id="91" w:author="rer26" w:date="2018-02-28T12:54:00Z"/>
          <w:b/>
          <w:i/>
          <w:u w:val="single"/>
        </w:rPr>
      </w:pPr>
      <w:ins w:id="92" w:author="rer26" w:date="2018-02-28T12:54:00Z">
        <w:r>
          <w:rPr>
            <w:b/>
            <w:i/>
          </w:rPr>
          <w:t xml:space="preserve">If you chose Vmax = 0.58 </w:t>
        </w:r>
        <w:proofErr w:type="spellStart"/>
        <w:r>
          <w:rPr>
            <w:b/>
            <w:i/>
          </w:rPr>
          <w:t>umol</w:t>
        </w:r>
        <w:proofErr w:type="spellEnd"/>
        <w:proofErr w:type="gramStart"/>
        <w:r>
          <w:rPr>
            <w:b/>
            <w:i/>
          </w:rPr>
          <w:t>/(</w:t>
        </w:r>
        <w:proofErr w:type="gramEnd"/>
        <w:r>
          <w:rPr>
            <w:b/>
            <w:i/>
          </w:rPr>
          <w:t>min*mg enzyme) (</w:t>
        </w:r>
        <w:proofErr w:type="spellStart"/>
        <w:r>
          <w:rPr>
            <w:b/>
            <w:i/>
          </w:rPr>
          <w:t>Bushan</w:t>
        </w:r>
        <w:proofErr w:type="spellEnd"/>
        <w:r>
          <w:rPr>
            <w:b/>
            <w:i/>
          </w:rPr>
          <w:t xml:space="preserve"> et al AEM 2004 p4040); Ks= 1.6 x10</w:t>
        </w:r>
        <w:r>
          <w:rPr>
            <w:b/>
            <w:i/>
            <w:vertAlign w:val="superscript"/>
          </w:rPr>
          <w:t>-6</w:t>
        </w:r>
        <w:r>
          <w:rPr>
            <w:b/>
            <w:i/>
          </w:rPr>
          <w:t xml:space="preserve"> M (Suzuki et al., J </w:t>
        </w:r>
        <w:proofErr w:type="spellStart"/>
        <w:r>
          <w:rPr>
            <w:b/>
            <w:i/>
          </w:rPr>
          <w:t>Biochem</w:t>
        </w:r>
        <w:proofErr w:type="spellEnd"/>
        <w:r>
          <w:rPr>
            <w:b/>
            <w:i/>
          </w:rPr>
          <w:t>), and K</w:t>
        </w:r>
        <w:r>
          <w:rPr>
            <w:b/>
            <w:i/>
            <w:vertAlign w:val="subscript"/>
          </w:rPr>
          <w:t>I</w:t>
        </w:r>
        <w:r>
          <w:rPr>
            <w:b/>
            <w:i/>
          </w:rPr>
          <w:t xml:space="preserve"> = 3.1 x10</w:t>
        </w:r>
        <w:r>
          <w:rPr>
            <w:b/>
            <w:i/>
            <w:vertAlign w:val="superscript"/>
          </w:rPr>
          <w:t>-3</w:t>
        </w:r>
        <w:r>
          <w:rPr>
            <w:b/>
            <w:i/>
          </w:rPr>
          <w:t xml:space="preserve"> M (White-Stevens J </w:t>
        </w:r>
        <w:proofErr w:type="spellStart"/>
        <w:r>
          <w:rPr>
            <w:b/>
            <w:i/>
          </w:rPr>
          <w:t>Biol</w:t>
        </w:r>
        <w:proofErr w:type="spellEnd"/>
        <w:r>
          <w:rPr>
            <w:b/>
            <w:i/>
          </w:rPr>
          <w:t xml:space="preserve"> </w:t>
        </w:r>
        <w:proofErr w:type="spellStart"/>
        <w:r>
          <w:rPr>
            <w:b/>
            <w:i/>
          </w:rPr>
          <w:t>Chem</w:t>
        </w:r>
        <w:proofErr w:type="spellEnd"/>
        <w:r>
          <w:rPr>
            <w:b/>
            <w:i/>
          </w:rPr>
          <w:t xml:space="preserve">, 1972)you get </w:t>
        </w:r>
        <w:r>
          <w:rPr>
            <w:b/>
            <w:i/>
            <w:u w:val="single"/>
          </w:rPr>
          <w:t xml:space="preserve">0.03 </w:t>
        </w:r>
        <w:proofErr w:type="spellStart"/>
        <w:r>
          <w:rPr>
            <w:b/>
            <w:i/>
            <w:u w:val="single"/>
          </w:rPr>
          <w:t>umole</w:t>
        </w:r>
        <w:proofErr w:type="spellEnd"/>
        <w:r>
          <w:rPr>
            <w:b/>
            <w:i/>
            <w:u w:val="single"/>
          </w:rPr>
          <w:t>/(min*mg)</w:t>
        </w:r>
      </w:ins>
      <w:ins w:id="93" w:author="rer26" w:date="2018-03-19T07:30:00Z">
        <w:r w:rsidR="00641152">
          <w:rPr>
            <w:b/>
            <w:i/>
            <w:u w:val="single"/>
          </w:rPr>
          <w:t>*2.6 mg Enzyme/L = 0.</w:t>
        </w:r>
      </w:ins>
      <w:ins w:id="94" w:author="rer26" w:date="2018-03-19T07:32:00Z">
        <w:r w:rsidR="00641152">
          <w:rPr>
            <w:b/>
            <w:i/>
            <w:u w:val="single"/>
          </w:rPr>
          <w:t>0</w:t>
        </w:r>
      </w:ins>
      <w:ins w:id="95" w:author="rer26" w:date="2018-03-19T07:30:00Z">
        <w:r w:rsidR="00641152">
          <w:rPr>
            <w:b/>
            <w:i/>
            <w:u w:val="single"/>
          </w:rPr>
          <w:t xml:space="preserve">78 </w:t>
        </w:r>
        <w:proofErr w:type="spellStart"/>
        <w:r w:rsidR="00641152">
          <w:rPr>
            <w:b/>
            <w:i/>
            <w:u w:val="single"/>
          </w:rPr>
          <w:t>umole</w:t>
        </w:r>
        <w:proofErr w:type="spellEnd"/>
        <w:r w:rsidR="00641152">
          <w:rPr>
            <w:b/>
            <w:i/>
            <w:u w:val="single"/>
          </w:rPr>
          <w:t>/(L*min)</w:t>
        </w:r>
      </w:ins>
    </w:p>
    <w:p w14:paraId="611B6F75" w14:textId="77777777" w:rsidR="007D72D1" w:rsidRDefault="007D72D1" w:rsidP="007D72D1">
      <w:pPr>
        <w:rPr>
          <w:ins w:id="96" w:author="rer26" w:date="2018-02-28T12:54:00Z"/>
        </w:rPr>
      </w:pPr>
    </w:p>
    <w:p w14:paraId="54444652" w14:textId="37814616" w:rsidR="007D72D1" w:rsidRDefault="007D72D1" w:rsidP="007D72D1">
      <w:pPr>
        <w:rPr>
          <w:ins w:id="97" w:author="rer26" w:date="2018-02-28T12:54:00Z"/>
          <w:b/>
          <w:i/>
        </w:rPr>
      </w:pPr>
      <w:ins w:id="98" w:author="rer26" w:date="2018-02-28T12:54:00Z">
        <w:r>
          <w:rPr>
            <w:b/>
            <w:i/>
          </w:rPr>
          <w:t>If you chose to use the turnover number (units of moles S</w:t>
        </w:r>
        <w:proofErr w:type="gramStart"/>
        <w:r>
          <w:rPr>
            <w:b/>
            <w:i/>
          </w:rPr>
          <w:t>/(</w:t>
        </w:r>
        <w:proofErr w:type="gramEnd"/>
        <w:r>
          <w:rPr>
            <w:b/>
            <w:i/>
          </w:rPr>
          <w:t xml:space="preserve">mole </w:t>
        </w:r>
        <w:proofErr w:type="spellStart"/>
        <w:r>
          <w:rPr>
            <w:b/>
            <w:i/>
          </w:rPr>
          <w:t>Enz</w:t>
        </w:r>
        <w:proofErr w:type="spellEnd"/>
        <w:r>
          <w:rPr>
            <w:b/>
            <w:i/>
          </w:rPr>
          <w:t xml:space="preserve">*time)) other answers will </w:t>
        </w:r>
        <w:proofErr w:type="spellStart"/>
        <w:r>
          <w:rPr>
            <w:b/>
            <w:i/>
          </w:rPr>
          <w:t>result.E.g</w:t>
        </w:r>
        <w:proofErr w:type="spellEnd"/>
        <w:r>
          <w:rPr>
            <w:b/>
            <w:i/>
          </w:rPr>
          <w:t xml:space="preserve">. for </w:t>
        </w:r>
        <w:proofErr w:type="spellStart"/>
        <w:r>
          <w:rPr>
            <w:b/>
            <w:i/>
          </w:rPr>
          <w:t>Pseudomoans</w:t>
        </w:r>
        <w:proofErr w:type="spellEnd"/>
        <w:r>
          <w:rPr>
            <w:b/>
            <w:i/>
          </w:rPr>
          <w:t xml:space="preserve"> </w:t>
        </w:r>
        <w:proofErr w:type="spellStart"/>
        <w:r>
          <w:rPr>
            <w:b/>
            <w:i/>
          </w:rPr>
          <w:t>sp</w:t>
        </w:r>
        <w:proofErr w:type="spellEnd"/>
        <w:r>
          <w:rPr>
            <w:b/>
            <w:i/>
          </w:rPr>
          <w:t>:</w:t>
        </w:r>
      </w:ins>
    </w:p>
    <w:p w14:paraId="5A4A9B71" w14:textId="77777777" w:rsidR="007D72D1" w:rsidRDefault="007D72D1" w:rsidP="007D72D1">
      <w:pPr>
        <w:rPr>
          <w:ins w:id="99" w:author="rer26" w:date="2018-02-28T12:54:00Z"/>
          <w:b/>
          <w:i/>
        </w:rPr>
      </w:pPr>
      <w:ins w:id="100" w:author="rer26" w:date="2018-02-28T12:54:00Z">
        <w:r>
          <w:rPr>
            <w:b/>
            <w:i/>
          </w:rPr>
          <w:t xml:space="preserve">Turnover = 0.00075/s (0.00075 </w:t>
        </w:r>
        <w:proofErr w:type="spellStart"/>
        <w:r>
          <w:rPr>
            <w:b/>
            <w:i/>
          </w:rPr>
          <w:t>mol</w:t>
        </w:r>
        <w:proofErr w:type="spellEnd"/>
        <w:r>
          <w:rPr>
            <w:b/>
            <w:i/>
          </w:rPr>
          <w:t xml:space="preserve"> S/(</w:t>
        </w:r>
        <w:proofErr w:type="spellStart"/>
        <w:r>
          <w:rPr>
            <w:b/>
            <w:i/>
          </w:rPr>
          <w:t>mol</w:t>
        </w:r>
        <w:proofErr w:type="spellEnd"/>
        <w:r>
          <w:rPr>
            <w:b/>
            <w:i/>
          </w:rPr>
          <w:t xml:space="preserve"> E*s)) (Huang, S.T.; </w:t>
        </w:r>
        <w:proofErr w:type="spellStart"/>
        <w:r>
          <w:rPr>
            <w:b/>
            <w:i/>
          </w:rPr>
          <w:t>Teng</w:t>
        </w:r>
        <w:proofErr w:type="spellEnd"/>
        <w:r>
          <w:rPr>
            <w:b/>
            <w:i/>
          </w:rPr>
          <w:t>, C.J.; Lee, Y.H.; Wu, J.Y.; Wang, K.L.; Lin, C.M.; Anal. Chem. 82, 7329-7334 (2010)</w:t>
        </w:r>
      </w:ins>
    </w:p>
    <w:p w14:paraId="7B3A2E37" w14:textId="77777777" w:rsidR="007D72D1" w:rsidRDefault="007D72D1" w:rsidP="007D72D1">
      <w:pPr>
        <w:rPr>
          <w:ins w:id="101" w:author="rer26" w:date="2018-02-28T12:54:00Z"/>
          <w:b/>
          <w:i/>
        </w:rPr>
      </w:pPr>
      <w:ins w:id="102" w:author="rer26" w:date="2018-02-28T12:54:00Z">
        <w:r>
          <w:rPr>
            <w:b/>
            <w:i/>
          </w:rPr>
          <w:lastRenderedPageBreak/>
          <w:t>Ks= 1.6 x10</w:t>
        </w:r>
        <w:r>
          <w:rPr>
            <w:b/>
            <w:i/>
            <w:vertAlign w:val="superscript"/>
          </w:rPr>
          <w:t>-6</w:t>
        </w:r>
        <w:r>
          <w:rPr>
            <w:b/>
            <w:i/>
          </w:rPr>
          <w:t xml:space="preserve"> M (Suzuki et al., J </w:t>
        </w:r>
        <w:proofErr w:type="spellStart"/>
        <w:r>
          <w:rPr>
            <w:b/>
            <w:i/>
          </w:rPr>
          <w:t>Biochem</w:t>
        </w:r>
        <w:proofErr w:type="spellEnd"/>
        <w:r>
          <w:rPr>
            <w:b/>
            <w:i/>
          </w:rPr>
          <w:t>), and K</w:t>
        </w:r>
        <w:r>
          <w:rPr>
            <w:b/>
            <w:i/>
            <w:vertAlign w:val="subscript"/>
          </w:rPr>
          <w:t>I</w:t>
        </w:r>
        <w:r>
          <w:rPr>
            <w:b/>
            <w:i/>
          </w:rPr>
          <w:t xml:space="preserve"> = 3.1 x10</w:t>
        </w:r>
        <w:r>
          <w:rPr>
            <w:b/>
            <w:i/>
            <w:vertAlign w:val="superscript"/>
          </w:rPr>
          <w:t>-3</w:t>
        </w:r>
        <w:r>
          <w:rPr>
            <w:b/>
            <w:i/>
          </w:rPr>
          <w:t xml:space="preserve"> M (White-Stevens J </w:t>
        </w:r>
        <w:proofErr w:type="spellStart"/>
        <w:r>
          <w:rPr>
            <w:b/>
            <w:i/>
          </w:rPr>
          <w:t>Biol</w:t>
        </w:r>
        <w:proofErr w:type="spellEnd"/>
        <w:r>
          <w:rPr>
            <w:b/>
            <w:i/>
          </w:rPr>
          <w:t xml:space="preserve"> </w:t>
        </w:r>
        <w:proofErr w:type="spellStart"/>
        <w:r>
          <w:rPr>
            <w:b/>
            <w:i/>
          </w:rPr>
          <w:t>Chem</w:t>
        </w:r>
        <w:proofErr w:type="spellEnd"/>
        <w:r>
          <w:rPr>
            <w:b/>
            <w:i/>
          </w:rPr>
          <w:t>, 1972</w:t>
        </w:r>
        <w:proofErr w:type="gramStart"/>
        <w:r>
          <w:rPr>
            <w:b/>
            <w:i/>
          </w:rPr>
          <w:t>)you</w:t>
        </w:r>
        <w:proofErr w:type="gramEnd"/>
        <w:r>
          <w:rPr>
            <w:b/>
            <w:i/>
          </w:rPr>
          <w:t xml:space="preserve"> get </w:t>
        </w:r>
      </w:ins>
    </w:p>
    <w:p w14:paraId="53FA699B" w14:textId="77777777" w:rsidR="00EF7F04" w:rsidRDefault="007D72D1" w:rsidP="007D72D1">
      <w:pPr>
        <w:rPr>
          <w:ins w:id="103" w:author="rer26" w:date="2018-02-28T13:01:00Z"/>
          <w:b/>
          <w:i/>
        </w:rPr>
      </w:pPr>
      <w:ins w:id="104" w:author="rer26" w:date="2018-02-28T12:54:00Z">
        <w:r>
          <w:rPr>
            <w:b/>
            <w:i/>
          </w:rPr>
          <w:t>4.41</w:t>
        </w:r>
      </w:ins>
      <w:ins w:id="105" w:author="rer26" w:date="2018-02-28T13:00:00Z">
        <w:r w:rsidR="00EF7F04">
          <w:rPr>
            <w:b/>
            <w:i/>
          </w:rPr>
          <w:t>x10</w:t>
        </w:r>
      </w:ins>
      <w:ins w:id="106" w:author="rer26" w:date="2018-02-28T12:54:00Z">
        <w:r w:rsidRPr="00EF7F04">
          <w:rPr>
            <w:b/>
            <w:i/>
            <w:vertAlign w:val="superscript"/>
            <w:rPrChange w:id="107" w:author="rer26" w:date="2018-02-28T13:00:00Z">
              <w:rPr>
                <w:b/>
                <w:i/>
              </w:rPr>
            </w:rPrChange>
          </w:rPr>
          <w:t>-</w:t>
        </w:r>
        <w:proofErr w:type="gramStart"/>
        <w:r w:rsidRPr="00EF7F04">
          <w:rPr>
            <w:b/>
            <w:i/>
            <w:vertAlign w:val="superscript"/>
            <w:rPrChange w:id="108" w:author="rer26" w:date="2018-02-28T13:00:00Z">
              <w:rPr>
                <w:b/>
                <w:i/>
              </w:rPr>
            </w:rPrChange>
          </w:rPr>
          <w:t>5</w:t>
        </w:r>
        <w:r>
          <w:rPr>
            <w:b/>
            <w:i/>
          </w:rPr>
          <w:t xml:space="preserve">  mole</w:t>
        </w:r>
        <w:proofErr w:type="gramEnd"/>
        <w:r>
          <w:rPr>
            <w:b/>
            <w:i/>
          </w:rPr>
          <w:t xml:space="preserve"> S/(</w:t>
        </w:r>
        <w:proofErr w:type="spellStart"/>
        <w:r>
          <w:rPr>
            <w:b/>
            <w:i/>
          </w:rPr>
          <w:t>moleEnz</w:t>
        </w:r>
        <w:proofErr w:type="spellEnd"/>
        <w:r>
          <w:rPr>
            <w:b/>
            <w:i/>
          </w:rPr>
          <w:t>*s)</w:t>
        </w:r>
      </w:ins>
      <w:ins w:id="109" w:author="rer26" w:date="2018-02-28T12:58:00Z">
        <w:r>
          <w:rPr>
            <w:b/>
            <w:i/>
          </w:rPr>
          <w:t>*5</w:t>
        </w:r>
      </w:ins>
      <w:ins w:id="110" w:author="rer26" w:date="2018-02-28T13:00:00Z">
        <w:r w:rsidR="00EF7F04">
          <w:rPr>
            <w:b/>
            <w:i/>
          </w:rPr>
          <w:t>0</w:t>
        </w:r>
      </w:ins>
      <w:ins w:id="111" w:author="rer26" w:date="2018-02-28T12:58:00Z">
        <w:r>
          <w:rPr>
            <w:b/>
            <w:i/>
          </w:rPr>
          <w:t>x10</w:t>
        </w:r>
        <w:r>
          <w:rPr>
            <w:b/>
            <w:i/>
            <w:vertAlign w:val="superscript"/>
          </w:rPr>
          <w:t>-9</w:t>
        </w:r>
      </w:ins>
      <w:ins w:id="112" w:author="rer26" w:date="2018-02-28T12:59:00Z">
        <w:r>
          <w:rPr>
            <w:b/>
            <w:i/>
          </w:rPr>
          <w:t xml:space="preserve">moles </w:t>
        </w:r>
        <w:proofErr w:type="spellStart"/>
        <w:r>
          <w:rPr>
            <w:b/>
            <w:i/>
          </w:rPr>
          <w:t>enz</w:t>
        </w:r>
        <w:proofErr w:type="spellEnd"/>
        <w:r>
          <w:rPr>
            <w:b/>
            <w:i/>
          </w:rPr>
          <w:t xml:space="preserve">/L </w:t>
        </w:r>
      </w:ins>
    </w:p>
    <w:p w14:paraId="020BF0F7" w14:textId="6161C3CF" w:rsidR="007D72D1" w:rsidRDefault="007D72D1" w:rsidP="007D72D1">
      <w:pPr>
        <w:rPr>
          <w:ins w:id="113" w:author="rer26" w:date="2018-02-28T13:02:00Z"/>
          <w:b/>
          <w:i/>
        </w:rPr>
      </w:pPr>
      <w:ins w:id="114" w:author="rer26" w:date="2018-02-28T12:59:00Z">
        <w:r>
          <w:rPr>
            <w:b/>
            <w:i/>
          </w:rPr>
          <w:t xml:space="preserve">= </w:t>
        </w:r>
      </w:ins>
      <w:ins w:id="115" w:author="rer26" w:date="2018-02-28T13:00:00Z">
        <w:r w:rsidR="00EF7F04">
          <w:rPr>
            <w:b/>
            <w:i/>
          </w:rPr>
          <w:t>2.2 x10</w:t>
        </w:r>
        <w:r w:rsidR="00EF7F04" w:rsidRPr="00EF7F04">
          <w:rPr>
            <w:b/>
            <w:i/>
            <w:vertAlign w:val="superscript"/>
            <w:rPrChange w:id="116" w:author="rer26" w:date="2018-02-28T13:01:00Z">
              <w:rPr>
                <w:b/>
                <w:i/>
              </w:rPr>
            </w:rPrChange>
          </w:rPr>
          <w:t>-13</w:t>
        </w:r>
        <w:r w:rsidR="00EF7F04">
          <w:rPr>
            <w:b/>
            <w:i/>
          </w:rPr>
          <w:t xml:space="preserve"> moles</w:t>
        </w:r>
        <w:proofErr w:type="gramStart"/>
        <w:r w:rsidR="00EF7F04">
          <w:rPr>
            <w:b/>
            <w:i/>
          </w:rPr>
          <w:t>/(</w:t>
        </w:r>
        <w:proofErr w:type="gramEnd"/>
        <w:r w:rsidR="00EF7F04">
          <w:rPr>
            <w:b/>
            <w:i/>
          </w:rPr>
          <w:t>L*s)</w:t>
        </w:r>
      </w:ins>
      <w:ins w:id="117" w:author="rer26" w:date="2018-03-19T07:33:00Z">
        <w:r w:rsidR="00641152">
          <w:rPr>
            <w:b/>
            <w:i/>
          </w:rPr>
          <w:t xml:space="preserve"> = 1.32x10</w:t>
        </w:r>
        <w:r w:rsidR="00641152" w:rsidRPr="00641152">
          <w:rPr>
            <w:b/>
            <w:i/>
            <w:vertAlign w:val="superscript"/>
            <w:rPrChange w:id="118" w:author="rer26" w:date="2018-03-19T07:34:00Z">
              <w:rPr>
                <w:b/>
                <w:i/>
              </w:rPr>
            </w:rPrChange>
          </w:rPr>
          <w:t>-11</w:t>
        </w:r>
      </w:ins>
      <w:ins w:id="119" w:author="rer26" w:date="2018-03-19T07:34:00Z">
        <w:r w:rsidR="00641152">
          <w:rPr>
            <w:b/>
            <w:i/>
          </w:rPr>
          <w:t xml:space="preserve"> moles/(L*min) = 1.32 x 10</w:t>
        </w:r>
        <w:r w:rsidR="00641152" w:rsidRPr="00641152">
          <w:rPr>
            <w:b/>
            <w:i/>
            <w:vertAlign w:val="superscript"/>
            <w:rPrChange w:id="120" w:author="rer26" w:date="2018-03-19T07:35:00Z">
              <w:rPr>
                <w:b/>
                <w:i/>
              </w:rPr>
            </w:rPrChange>
          </w:rPr>
          <w:t>-5</w:t>
        </w:r>
        <w:r w:rsidR="00641152">
          <w:rPr>
            <w:b/>
            <w:i/>
          </w:rPr>
          <w:t xml:space="preserve"> </w:t>
        </w:r>
        <w:proofErr w:type="spellStart"/>
        <w:r w:rsidR="00641152">
          <w:rPr>
            <w:b/>
            <w:i/>
          </w:rPr>
          <w:t>umoles</w:t>
        </w:r>
        <w:proofErr w:type="spellEnd"/>
        <w:r w:rsidR="00641152">
          <w:rPr>
            <w:b/>
            <w:i/>
          </w:rPr>
          <w:t xml:space="preserve"> /(l*min)</w:t>
        </w:r>
      </w:ins>
    </w:p>
    <w:p w14:paraId="1F27E64F" w14:textId="77777777" w:rsidR="007D72D1" w:rsidRDefault="007D72D1" w:rsidP="007D72D1">
      <w:pPr>
        <w:rPr>
          <w:ins w:id="121" w:author="rer26" w:date="2018-02-28T12:54:00Z"/>
          <w:b/>
          <w:i/>
        </w:rPr>
      </w:pPr>
      <w:bookmarkStart w:id="122" w:name="_GoBack"/>
      <w:bookmarkEnd w:id="122"/>
    </w:p>
    <w:p w14:paraId="58BB2F7B" w14:textId="77777777" w:rsidR="007D72D1" w:rsidRDefault="007D72D1" w:rsidP="007D72D1">
      <w:pPr>
        <w:rPr>
          <w:ins w:id="123" w:author="rer26" w:date="2018-02-28T12:54:00Z"/>
          <w:b/>
          <w:i/>
        </w:rPr>
      </w:pPr>
      <w:ins w:id="124" w:author="rer26" w:date="2018-02-28T12:54:00Z">
        <w:r>
          <w:rPr>
            <w:b/>
            <w:i/>
          </w:rPr>
          <w:t>Other answers may result if a student found different parameters</w:t>
        </w:r>
      </w:ins>
    </w:p>
    <w:p w14:paraId="3702E3C6" w14:textId="756A97B9" w:rsidR="00463660" w:rsidDel="00EF7F04" w:rsidRDefault="00463660" w:rsidP="00463660">
      <w:pPr>
        <w:rPr>
          <w:del w:id="125" w:author="rer26" w:date="2018-02-28T13:12:00Z"/>
        </w:rPr>
      </w:pPr>
    </w:p>
    <w:p w14:paraId="154B9D54" w14:textId="77777777" w:rsidR="00EF7F04" w:rsidRDefault="00EF7F04" w:rsidP="006A7F1F">
      <w:pPr>
        <w:rPr>
          <w:ins w:id="126" w:author="rer26" w:date="2018-02-28T13:12:00Z"/>
          <w:b/>
        </w:rPr>
      </w:pPr>
    </w:p>
    <w:p w14:paraId="04E8E9D1" w14:textId="77777777" w:rsidR="006A7F1F" w:rsidRPr="00463660" w:rsidRDefault="006A7F1F" w:rsidP="006A7F1F">
      <w:pPr>
        <w:rPr>
          <w:b/>
        </w:rPr>
      </w:pPr>
      <w:r w:rsidRPr="00463660">
        <w:rPr>
          <w:b/>
        </w:rPr>
        <w:t xml:space="preserve">Problem </w:t>
      </w:r>
      <w:r w:rsidR="00463660" w:rsidRPr="00463660">
        <w:rPr>
          <w:b/>
        </w:rPr>
        <w:t>3 (20 pts)</w:t>
      </w:r>
    </w:p>
    <w:p w14:paraId="765EA3F4" w14:textId="77777777" w:rsidR="006A7F1F" w:rsidRDefault="006A7F1F" w:rsidP="006A7F1F">
      <w:r>
        <w:t xml:space="preserve">Bioenergetics of growth on naphthalene. </w:t>
      </w:r>
    </w:p>
    <w:p w14:paraId="27C4CE37" w14:textId="77777777" w:rsidR="006A7F1F" w:rsidRDefault="006A7F1F" w:rsidP="006A7F1F">
      <w:r>
        <w:t xml:space="preserve">Naphthalene is the lightest of the </w:t>
      </w:r>
      <w:proofErr w:type="spellStart"/>
      <w:r>
        <w:t>polynuclear</w:t>
      </w:r>
      <w:proofErr w:type="spellEnd"/>
      <w:r>
        <w:t xml:space="preserve"> aromatic hydrocarbons (PAHs).</w:t>
      </w:r>
    </w:p>
    <w:p w14:paraId="4427D026" w14:textId="77777777" w:rsidR="006A7F1F" w:rsidRDefault="006A7F1F" w:rsidP="006A7F1F"/>
    <w:p w14:paraId="4669162D" w14:textId="77777777" w:rsidR="006A7F1F" w:rsidRDefault="006A7F1F" w:rsidP="006A7F1F">
      <w:r>
        <w:t>Using web and print resources,</w:t>
      </w:r>
    </w:p>
    <w:p w14:paraId="4884840E" w14:textId="5BCE7A2A" w:rsidR="006A7F1F" w:rsidRPr="00874516" w:rsidRDefault="006A7F1F" w:rsidP="006A7F1F">
      <w:r>
        <w:t>a) Calculate how much free energy is theoretically available from the complete aerobic “mineralization” (i.e. oxidation completely to CO</w:t>
      </w:r>
      <w:r w:rsidRPr="00163A6E">
        <w:rPr>
          <w:vertAlign w:val="subscript"/>
        </w:rPr>
        <w:t>2</w:t>
      </w:r>
      <w:r>
        <w:t xml:space="preserve">) of one </w:t>
      </w:r>
      <w:proofErr w:type="spellStart"/>
      <w:r>
        <w:t>eeq</w:t>
      </w:r>
      <w:proofErr w:type="spellEnd"/>
      <w:r>
        <w:t xml:space="preserve"> of naphthalene with oxygen as the EA.  (Hint: b/c naphthalene doesn’t appear in the Bioenergetics half </w:t>
      </w:r>
      <w:proofErr w:type="spellStart"/>
      <w:r>
        <w:t>rxn</w:t>
      </w:r>
      <w:proofErr w:type="spellEnd"/>
      <w:r>
        <w:t xml:space="preserve"> table, </w:t>
      </w:r>
      <w:proofErr w:type="spellStart"/>
      <w:r>
        <w:t>youll</w:t>
      </w:r>
      <w:proofErr w:type="spellEnd"/>
      <w:r>
        <w:t xml:space="preserve"> need to write out the balance redox reaction with O2 as the EA, then use free energies of formation of all products &amp; reactants (available through the </w:t>
      </w:r>
      <w:proofErr w:type="spellStart"/>
      <w:r>
        <w:t>Knovel</w:t>
      </w:r>
      <w:proofErr w:type="spellEnd"/>
      <w:r>
        <w:t xml:space="preserve"> link at the website) to calculate ΔG</w:t>
      </w:r>
      <w:r>
        <w:rPr>
          <w:vertAlign w:val="superscript"/>
        </w:rPr>
        <w:t>0’</w:t>
      </w:r>
      <w:r>
        <w:rPr>
          <w:vertAlign w:val="subscript"/>
        </w:rPr>
        <w:t xml:space="preserve">r </w:t>
      </w:r>
      <w:r>
        <w:t>)</w:t>
      </w:r>
      <w:ins w:id="127" w:author="rer26" w:date="2018-02-27T09:30:00Z">
        <w:r w:rsidR="00874516">
          <w:t>. ΔG</w:t>
        </w:r>
        <w:r w:rsidR="00874516">
          <w:rPr>
            <w:vertAlign w:val="superscript"/>
          </w:rPr>
          <w:t xml:space="preserve">0’ </w:t>
        </w:r>
      </w:ins>
      <w:ins w:id="128" w:author="rer26" w:date="2018-02-27T09:31:00Z">
        <w:r w:rsidR="00874516">
          <w:t xml:space="preserve">of formation for </w:t>
        </w:r>
      </w:ins>
      <w:ins w:id="129" w:author="rer26" w:date="2018-02-27T12:10:00Z">
        <w:r w:rsidR="008626BF">
          <w:t xml:space="preserve">O2 is zero, for </w:t>
        </w:r>
      </w:ins>
      <w:ins w:id="130" w:author="rer26" w:date="2018-02-27T09:31:00Z">
        <w:r w:rsidR="00874516">
          <w:t xml:space="preserve">water is </w:t>
        </w:r>
      </w:ins>
      <w:ins w:id="131" w:author="rer26" w:date="2018-02-27T09:32:00Z">
        <w:r w:rsidR="00874516">
          <w:t xml:space="preserve">(-237 </w:t>
        </w:r>
        <w:r w:rsidR="008626BF">
          <w:t xml:space="preserve">kJ/mole) </w:t>
        </w:r>
      </w:ins>
      <w:ins w:id="132" w:author="rer26" w:date="2018-02-27T12:09:00Z">
        <w:r w:rsidR="008626BF">
          <w:t xml:space="preserve">for naphthalene is (+223.6 kJ/mole) </w:t>
        </w:r>
      </w:ins>
      <w:ins w:id="133" w:author="rer26" w:date="2018-02-27T09:32:00Z">
        <w:r w:rsidR="008626BF">
          <w:t>and for CO2 is (-394 k</w:t>
        </w:r>
      </w:ins>
      <w:ins w:id="134" w:author="rer26" w:date="2018-02-27T12:09:00Z">
        <w:r w:rsidR="008626BF">
          <w:t>J/mole)</w:t>
        </w:r>
      </w:ins>
      <w:ins w:id="135" w:author="rer26" w:date="2018-02-27T12:15:00Z">
        <w:r w:rsidR="008626BF">
          <w:t>.</w:t>
        </w:r>
      </w:ins>
    </w:p>
    <w:p w14:paraId="36D7FEFA" w14:textId="77777777" w:rsidR="00EF7F04" w:rsidRDefault="00EF7F04" w:rsidP="00EF7F04">
      <w:pPr>
        <w:rPr>
          <w:ins w:id="136" w:author="rer26" w:date="2018-02-28T13:13:00Z"/>
          <w:b/>
          <w:i/>
        </w:rPr>
      </w:pPr>
      <w:ins w:id="137" w:author="rer26" w:date="2018-02-28T13:13:00Z">
        <w:r>
          <w:rPr>
            <w:b/>
            <w:i/>
          </w:rPr>
          <w:t xml:space="preserve">1 </w:t>
        </w:r>
        <w:proofErr w:type="spellStart"/>
        <w:r>
          <w:rPr>
            <w:b/>
            <w:i/>
          </w:rPr>
          <w:t>eeq</w:t>
        </w:r>
        <w:proofErr w:type="spellEnd"/>
        <w:r>
          <w:rPr>
            <w:b/>
            <w:i/>
          </w:rPr>
          <w:t xml:space="preserve"> of </w:t>
        </w:r>
        <w:proofErr w:type="spellStart"/>
        <w:r>
          <w:rPr>
            <w:b/>
            <w:i/>
          </w:rPr>
          <w:t>naphthalenes</w:t>
        </w:r>
        <w:proofErr w:type="spellEnd"/>
        <w:r>
          <w:rPr>
            <w:b/>
            <w:i/>
          </w:rPr>
          <w:t xml:space="preserve"> = 1/48 of a mole (4*n+b-2*c-d = 48 </w:t>
        </w:r>
        <w:proofErr w:type="spellStart"/>
        <w:r>
          <w:rPr>
            <w:b/>
            <w:i/>
          </w:rPr>
          <w:t>eeq</w:t>
        </w:r>
        <w:proofErr w:type="spellEnd"/>
        <w:r>
          <w:rPr>
            <w:b/>
            <w:i/>
          </w:rPr>
          <w:t xml:space="preserve"> per mole)</w:t>
        </w:r>
      </w:ins>
    </w:p>
    <w:p w14:paraId="175D8AAC" w14:textId="77777777" w:rsidR="00EF7F04" w:rsidRDefault="00EF7F04" w:rsidP="00EF7F04">
      <w:pPr>
        <w:rPr>
          <w:ins w:id="138" w:author="rer26" w:date="2018-02-28T13:13:00Z"/>
        </w:rPr>
      </w:pPr>
    </w:p>
    <w:p w14:paraId="7A9DB7C1" w14:textId="77777777" w:rsidR="00EF7F04" w:rsidRDefault="00EF7F04" w:rsidP="00EF7F04">
      <w:pPr>
        <w:rPr>
          <w:ins w:id="139" w:author="rer26" w:date="2018-02-28T13:13:00Z"/>
        </w:rPr>
      </w:pPr>
      <w:ins w:id="140" w:author="rer26" w:date="2018-02-28T13:13:00Z">
        <w:r>
          <w:rPr>
            <w:rFonts w:ascii="Times New Roman" w:eastAsia="Times New Roman" w:hAnsi="Times New Roman" w:cs="Times New Roman"/>
            <w:position w:val="-214"/>
            <w:sz w:val="24"/>
            <w:szCs w:val="24"/>
          </w:rPr>
          <w:object w:dxaOrig="5688" w:dyaOrig="3216" w14:anchorId="73E1C1E2">
            <v:shape id="_x0000_i1027" type="#_x0000_t75" style="width:284.4pt;height:160.9pt" o:ole="" o:bordertopcolor="black" o:borderleftcolor="black" o:borderbottomcolor="black" o:borderrightcolor="black" filled="t">
              <v:imagedata r:id="rId10" o:title=""/>
              <w10:bordertop type="single" width="6"/>
              <w10:borderleft type="single" width="6"/>
              <w10:borderbottom type="single" width="6"/>
              <w10:borderright type="single" width="6"/>
            </v:shape>
            <o:OLEObject Type="Embed" ProgID="Equation.DSMT4" ShapeID="_x0000_i1027" DrawAspect="Content" ObjectID="_1582950079" r:id="rId11"/>
          </w:object>
        </w:r>
      </w:ins>
    </w:p>
    <w:p w14:paraId="0F9F6E10" w14:textId="77777777" w:rsidR="00EF7F04" w:rsidRDefault="00EF7F04" w:rsidP="00EF7F04">
      <w:pPr>
        <w:rPr>
          <w:ins w:id="141" w:author="rer26" w:date="2018-02-28T13:13:00Z"/>
        </w:rPr>
      </w:pPr>
    </w:p>
    <w:p w14:paraId="724E1488" w14:textId="77777777" w:rsidR="00EF7F04" w:rsidRDefault="00EF7F04" w:rsidP="00EF7F04">
      <w:pPr>
        <w:rPr>
          <w:ins w:id="142" w:author="rer26" w:date="2018-02-28T13:13:00Z"/>
          <w:b/>
          <w:i/>
        </w:rPr>
      </w:pPr>
      <w:ins w:id="143" w:author="rer26" w:date="2018-02-28T13:13:00Z">
        <w:r>
          <w:rPr>
            <w:b/>
            <w:i/>
          </w:rPr>
          <w:t xml:space="preserve">Therefore, the </w:t>
        </w:r>
        <w:proofErr w:type="spellStart"/>
        <w:r>
          <w:rPr>
            <w:b/>
            <w:i/>
          </w:rPr>
          <w:t>delG</w:t>
        </w:r>
        <w:proofErr w:type="spellEnd"/>
        <w:r>
          <w:rPr>
            <w:b/>
            <w:i/>
          </w:rPr>
          <w:t xml:space="preserve"> for the </w:t>
        </w:r>
        <w:proofErr w:type="spellStart"/>
        <w:r>
          <w:rPr>
            <w:b/>
            <w:i/>
          </w:rPr>
          <w:t>oxidataion</w:t>
        </w:r>
        <w:proofErr w:type="spellEnd"/>
        <w:r>
          <w:rPr>
            <w:b/>
            <w:i/>
          </w:rPr>
          <w:t xml:space="preserve"> of 1 </w:t>
        </w:r>
        <w:proofErr w:type="spellStart"/>
        <w:r>
          <w:rPr>
            <w:b/>
            <w:i/>
          </w:rPr>
          <w:t>eeq</w:t>
        </w:r>
        <w:proofErr w:type="spellEnd"/>
        <w:r>
          <w:rPr>
            <w:b/>
            <w:i/>
          </w:rPr>
          <w:t xml:space="preserve"> of naphthalene can theoretically generate is 106.4 kJ/</w:t>
        </w:r>
        <w:proofErr w:type="spellStart"/>
        <w:r>
          <w:rPr>
            <w:b/>
            <w:i/>
          </w:rPr>
          <w:t>eeq</w:t>
        </w:r>
        <w:proofErr w:type="spellEnd"/>
        <w:r>
          <w:rPr>
            <w:b/>
            <w:i/>
          </w:rPr>
          <w:t xml:space="preserve"> (=25.5 kcal/</w:t>
        </w:r>
        <w:proofErr w:type="spellStart"/>
        <w:r>
          <w:rPr>
            <w:b/>
            <w:i/>
          </w:rPr>
          <w:t>eeq</w:t>
        </w:r>
        <w:proofErr w:type="spellEnd"/>
        <w:r>
          <w:rPr>
            <w:b/>
            <w:i/>
          </w:rPr>
          <w:t>).</w:t>
        </w:r>
      </w:ins>
    </w:p>
    <w:p w14:paraId="1ECAE069" w14:textId="77777777" w:rsidR="006A7F1F" w:rsidRDefault="006A7F1F" w:rsidP="006A7F1F"/>
    <w:p w14:paraId="680FCF05" w14:textId="4ECF23F7" w:rsidR="006A7F1F" w:rsidRDefault="006A7F1F" w:rsidP="006A7F1F">
      <w:pPr>
        <w:rPr>
          <w:ins w:id="144" w:author="rer26" w:date="2018-02-28T13:13:00Z"/>
        </w:rPr>
      </w:pPr>
      <w:r>
        <w:t xml:space="preserve">b) </w:t>
      </w:r>
      <w:ins w:id="145" w:author="rer26" w:date="2018-02-27T12:10:00Z">
        <w:r w:rsidR="008626BF">
          <w:t xml:space="preserve">Using KEGG </w:t>
        </w:r>
      </w:ins>
      <w:ins w:id="146" w:author="rer26" w:date="2018-02-27T13:08:00Z">
        <w:r w:rsidR="004A7AB9">
          <w:t>(</w:t>
        </w:r>
      </w:ins>
      <w:ins w:id="147" w:author="rer26" w:date="2018-02-27T13:09:00Z">
        <w:r w:rsidR="004A7AB9">
          <w:fldChar w:fldCharType="begin"/>
        </w:r>
        <w:r w:rsidR="004A7AB9">
          <w:instrText xml:space="preserve"> HYPERLINK "</w:instrText>
        </w:r>
      </w:ins>
      <w:ins w:id="148" w:author="rer26" w:date="2018-02-27T13:08:00Z">
        <w:r w:rsidR="004A7AB9" w:rsidRPr="004A7AB9">
          <w:instrText>http://www.kegg.jp/kegg/kegg2.html</w:instrText>
        </w:r>
      </w:ins>
      <w:ins w:id="149" w:author="rer26" w:date="2018-02-27T13:09:00Z">
        <w:r w:rsidR="004A7AB9">
          <w:instrText xml:space="preserve">" </w:instrText>
        </w:r>
        <w:r w:rsidR="004A7AB9">
          <w:fldChar w:fldCharType="separate"/>
        </w:r>
      </w:ins>
      <w:ins w:id="150" w:author="rer26" w:date="2018-02-27T13:08:00Z">
        <w:r w:rsidR="004A7AB9" w:rsidRPr="005C532E">
          <w:rPr>
            <w:rStyle w:val="Hyperlink"/>
          </w:rPr>
          <w:t>http://www.kegg.jp/kegg/kegg2.html</w:t>
        </w:r>
      </w:ins>
      <w:ins w:id="151" w:author="rer26" w:date="2018-02-27T13:09:00Z">
        <w:r w:rsidR="004A7AB9">
          <w:fldChar w:fldCharType="end"/>
        </w:r>
      </w:ins>
      <w:ins w:id="152" w:author="rer26" w:date="2018-02-27T13:08:00Z">
        <w:r w:rsidR="004A7AB9">
          <w:t xml:space="preserve">) </w:t>
        </w:r>
      </w:ins>
      <w:ins w:id="153" w:author="rer26" w:date="2018-02-27T12:10:00Z">
        <w:r w:rsidR="008626BF">
          <w:t xml:space="preserve">or </w:t>
        </w:r>
        <w:proofErr w:type="spellStart"/>
        <w:r w:rsidR="008626BF">
          <w:t>Metacyc</w:t>
        </w:r>
      </w:ins>
      <w:proofErr w:type="spellEnd"/>
      <w:ins w:id="154" w:author="rer26" w:date="2018-02-27T12:45:00Z">
        <w:r w:rsidR="000725E6">
          <w:t xml:space="preserve"> (</w:t>
        </w:r>
        <w:r w:rsidR="000725E6">
          <w:fldChar w:fldCharType="begin"/>
        </w:r>
        <w:r w:rsidR="000725E6">
          <w:instrText xml:space="preserve"> HYPERLINK "https://metacyc.org/" </w:instrText>
        </w:r>
        <w:r w:rsidR="000725E6">
          <w:fldChar w:fldCharType="separate"/>
        </w:r>
        <w:r w:rsidR="000725E6" w:rsidRPr="000725E6">
          <w:rPr>
            <w:rStyle w:val="Hyperlink"/>
          </w:rPr>
          <w:t>https://metacyc.org/</w:t>
        </w:r>
        <w:r w:rsidR="000725E6">
          <w:fldChar w:fldCharType="end"/>
        </w:r>
        <w:r w:rsidR="000725E6">
          <w:t>) searches, find pathways that biodegrade naphthalene.</w:t>
        </w:r>
      </w:ins>
      <w:ins w:id="155" w:author="rer26" w:date="2018-02-27T12:10:00Z">
        <w:r w:rsidR="008626BF">
          <w:t xml:space="preserve"> </w:t>
        </w:r>
      </w:ins>
      <w:r>
        <w:t>Determine the fraction of th</w:t>
      </w:r>
      <w:ins w:id="156" w:author="rer26" w:date="2018-02-27T12:46:00Z">
        <w:r w:rsidR="000725E6">
          <w:t>e theoretical</w:t>
        </w:r>
      </w:ins>
      <w:del w:id="157" w:author="rer26" w:date="2018-02-27T12:46:00Z">
        <w:r w:rsidDel="000725E6">
          <w:delText>at</w:delText>
        </w:r>
      </w:del>
      <w:r>
        <w:t xml:space="preserve"> energy that actually gets captured in the form of ATP</w:t>
      </w:r>
      <w:ins w:id="158" w:author="rer26" w:date="2018-02-27T12:46:00Z">
        <w:r w:rsidR="000725E6">
          <w:t xml:space="preserve">. </w:t>
        </w:r>
        <w:proofErr w:type="gramStart"/>
        <w:r w:rsidR="000725E6">
          <w:t>A</w:t>
        </w:r>
      </w:ins>
      <w:proofErr w:type="gramEnd"/>
      <w:del w:id="159" w:author="rer26" w:date="2018-02-27T12:46:00Z">
        <w:r w:rsidDel="000725E6">
          <w:delText xml:space="preserve"> based upon known pathways for naphthalene catabolism (a</w:delText>
        </w:r>
      </w:del>
      <w:r>
        <w:t>ssume the pathway through catechol is used</w:t>
      </w:r>
      <w:del w:id="160" w:author="rer26" w:date="2018-02-27T12:46:00Z">
        <w:r w:rsidDel="000725E6">
          <w:delText>)</w:delText>
        </w:r>
      </w:del>
      <w:r>
        <w:t xml:space="preserve">.  Consider ATP produced by both substrate level phosphorylation and by oxidative phosphorylation (OP) via the electron transport chain.  For each NADH, 3 ATP are produced via OP and for each FADH, 2 ATP are produced.  (At biologically relevant concentrations of ATP, ADP and Phosphate, </w:t>
      </w:r>
      <w:r>
        <w:sym w:font="Symbol" w:char="F044"/>
      </w:r>
      <w:r>
        <w:t>G for the formation of ATP from ADP &amp; Pi is +12.5 kcal/mole ATP</w:t>
      </w:r>
      <w:r w:rsidR="00463660">
        <w:t xml:space="preserve"> – 52.5 kJ/mole ATP</w:t>
      </w:r>
      <w:r>
        <w:t>).</w:t>
      </w:r>
      <w:ins w:id="161" w:author="rer26" w:date="2018-02-27T12:47:00Z">
        <w:r w:rsidR="000725E6">
          <w:t xml:space="preserve"> Recall that for pyruvate (AND Acetyl-CoA) going through the TCA cycle, the TCA cycle released 3 CO2s (2 CO2), 4 NADH (3 NADH), 1 FADH (1 FADH)</w:t>
        </w:r>
      </w:ins>
      <w:ins w:id="162" w:author="rer26" w:date="2018-02-27T12:48:00Z">
        <w:r w:rsidR="000725E6">
          <w:t>, and one ATP equivalent (1 ATP) via substrate level phosphorylation.</w:t>
        </w:r>
      </w:ins>
    </w:p>
    <w:p w14:paraId="538AF006" w14:textId="77777777" w:rsidR="00EF7F04" w:rsidRDefault="00EF7F04" w:rsidP="00EF7F04">
      <w:pPr>
        <w:rPr>
          <w:ins w:id="163" w:author="rer26" w:date="2018-02-28T13:13:00Z"/>
          <w:b/>
          <w:i/>
        </w:rPr>
      </w:pPr>
      <w:ins w:id="164" w:author="rer26" w:date="2018-02-28T13:13:00Z">
        <w:r>
          <w:rPr>
            <w:b/>
            <w:i/>
          </w:rPr>
          <w:t>YOU MUST check each enzymatic step to account for small organic molecules (</w:t>
        </w:r>
        <w:proofErr w:type="spellStart"/>
        <w:r>
          <w:rPr>
            <w:b/>
            <w:i/>
          </w:rPr>
          <w:t>glyoxylate</w:t>
        </w:r>
        <w:proofErr w:type="spellEnd"/>
        <w:r>
          <w:rPr>
            <w:b/>
            <w:i/>
          </w:rPr>
          <w:t xml:space="preserve">, pyruvate or </w:t>
        </w:r>
        <w:proofErr w:type="spellStart"/>
        <w:r>
          <w:rPr>
            <w:b/>
            <w:i/>
          </w:rPr>
          <w:t>acetylCoA</w:t>
        </w:r>
        <w:proofErr w:type="spellEnd"/>
        <w:r>
          <w:rPr>
            <w:b/>
            <w:i/>
          </w:rPr>
          <w:t xml:space="preserve">, </w:t>
        </w:r>
        <w:proofErr w:type="spellStart"/>
        <w:r>
          <w:rPr>
            <w:b/>
            <w:i/>
          </w:rPr>
          <w:t>e.g</w:t>
        </w:r>
        <w:proofErr w:type="spellEnd"/>
        <w:r>
          <w:rPr>
            <w:b/>
            <w:i/>
          </w:rPr>
          <w:t>) and NADH &amp; ATP consumed or produced at the substrate level.  Make sure you have all 10 carbons accounted for.</w:t>
        </w:r>
      </w:ins>
    </w:p>
    <w:p w14:paraId="14270AFF" w14:textId="77777777" w:rsidR="00EF7F04" w:rsidRDefault="00EF7F04" w:rsidP="00EF7F04">
      <w:pPr>
        <w:rPr>
          <w:ins w:id="165" w:author="rer26" w:date="2018-02-28T13:13:00Z"/>
          <w:b/>
          <w:i/>
        </w:rPr>
      </w:pPr>
    </w:p>
    <w:p w14:paraId="38DD92EF" w14:textId="77777777" w:rsidR="00EF7F04" w:rsidRDefault="00EF7F04" w:rsidP="00EF7F04">
      <w:pPr>
        <w:rPr>
          <w:ins w:id="166" w:author="rer26" w:date="2018-02-28T13:13:00Z"/>
          <w:b/>
          <w:i/>
        </w:rPr>
      </w:pPr>
      <w:ins w:id="167" w:author="rer26" w:date="2018-02-28T13:13:00Z">
        <w:r>
          <w:rPr>
            <w:b/>
            <w:i/>
          </w:rPr>
          <w:t xml:space="preserve">See below for pertinent pathways in the Naphthalene and Benzoate pathways from KEGG. </w:t>
        </w:r>
      </w:ins>
    </w:p>
    <w:p w14:paraId="275A9A71" w14:textId="77777777" w:rsidR="00EF7F04" w:rsidRDefault="00EF7F04" w:rsidP="00EF7F04">
      <w:pPr>
        <w:rPr>
          <w:ins w:id="168" w:author="rer26" w:date="2018-02-28T13:13:00Z"/>
          <w:b/>
          <w:i/>
        </w:rPr>
      </w:pPr>
    </w:p>
    <w:p w14:paraId="59E39CB1" w14:textId="77777777" w:rsidR="00EF7F04" w:rsidRDefault="00EF7F04" w:rsidP="00EF7F04">
      <w:pPr>
        <w:rPr>
          <w:ins w:id="169" w:author="rer26" w:date="2018-02-28T13:13:00Z"/>
          <w:b/>
          <w:i/>
        </w:rPr>
      </w:pPr>
      <w:ins w:id="170" w:author="rer26" w:date="2018-02-28T13:13:00Z">
        <w:r>
          <w:rPr>
            <w:b/>
            <w:i/>
          </w:rPr>
          <w:t>Net from naphthalene to catechol</w:t>
        </w:r>
        <w:proofErr w:type="gramStart"/>
        <w:r>
          <w:rPr>
            <w:b/>
            <w:i/>
          </w:rPr>
          <w:t>:</w:t>
        </w:r>
        <w:proofErr w:type="gramEnd"/>
        <w:r>
          <w:rPr>
            <w:b/>
            <w:i/>
          </w:rPr>
          <w:br/>
          <w:t xml:space="preserve">“Upper pathway” from </w:t>
        </w:r>
        <w:proofErr w:type="spellStart"/>
        <w:r>
          <w:rPr>
            <w:b/>
            <w:i/>
          </w:rPr>
          <w:t>Napth</w:t>
        </w:r>
        <w:proofErr w:type="spellEnd"/>
        <w:r>
          <w:rPr>
            <w:b/>
            <w:i/>
          </w:rPr>
          <w:t xml:space="preserve"> to salicylic acid then to catechol: Naphthalene (10 Carbons) = catechol + pyruvate + CO2 (6 + 3 +1 =10 carbons)</w:t>
        </w:r>
      </w:ins>
    </w:p>
    <w:p w14:paraId="0BFF229F" w14:textId="77777777" w:rsidR="00EF7F04" w:rsidRDefault="00EF7F04" w:rsidP="00EF7F04">
      <w:pPr>
        <w:rPr>
          <w:ins w:id="171" w:author="rer26" w:date="2018-02-28T13:13:00Z"/>
          <w:b/>
          <w:i/>
        </w:rPr>
      </w:pPr>
    </w:p>
    <w:p w14:paraId="55DFEBF4" w14:textId="77777777" w:rsidR="00EF7F04" w:rsidRDefault="00EF7F04" w:rsidP="00EF7F04">
      <w:pPr>
        <w:rPr>
          <w:ins w:id="172" w:author="rer26" w:date="2018-02-28T13:13:00Z"/>
          <w:b/>
          <w:i/>
        </w:rPr>
      </w:pPr>
      <w:ins w:id="173" w:author="rer26" w:date="2018-02-28T13:13:00Z">
        <w:r>
          <w:rPr>
            <w:b/>
            <w:i/>
          </w:rPr>
          <w:t>From there two options exist for the lower pathway taking catechol.</w:t>
        </w:r>
      </w:ins>
    </w:p>
    <w:p w14:paraId="0A6BC058" w14:textId="77777777" w:rsidR="00EF7F04" w:rsidRDefault="00EF7F04" w:rsidP="00EF7F04">
      <w:pPr>
        <w:rPr>
          <w:ins w:id="174" w:author="rer26" w:date="2018-02-28T13:13:00Z"/>
          <w:b/>
          <w:i/>
        </w:rPr>
      </w:pPr>
    </w:p>
    <w:p w14:paraId="62BE9522" w14:textId="77777777" w:rsidR="00EF7F04" w:rsidRDefault="00EF7F04" w:rsidP="00EF7F04">
      <w:pPr>
        <w:rPr>
          <w:ins w:id="175" w:author="rer26" w:date="2018-02-28T13:13:00Z"/>
          <w:b/>
          <w:i/>
        </w:rPr>
      </w:pPr>
      <w:ins w:id="176" w:author="rer26" w:date="2018-02-28T13:13:00Z">
        <w:r>
          <w:rPr>
            <w:b/>
            <w:i/>
          </w:rPr>
          <w:t>Option A (“</w:t>
        </w:r>
        <w:proofErr w:type="spellStart"/>
        <w:r>
          <w:rPr>
            <w:b/>
            <w:i/>
          </w:rPr>
          <w:t>ortho</w:t>
        </w:r>
        <w:proofErr w:type="spellEnd"/>
        <w:r>
          <w:rPr>
            <w:b/>
            <w:i/>
          </w:rPr>
          <w:t>” cleavage of catechol): For the lower pathway which takes catechol through cis-cis-</w:t>
        </w:r>
        <w:proofErr w:type="spellStart"/>
        <w:r>
          <w:rPr>
            <w:b/>
            <w:i/>
          </w:rPr>
          <w:t>muconate</w:t>
        </w:r>
        <w:proofErr w:type="spellEnd"/>
        <w:r>
          <w:rPr>
            <w:b/>
            <w:i/>
          </w:rPr>
          <w:t xml:space="preserve"> (starting with 1.13.11.1) the net lower pathway will be:  acetyl CoA &amp; 1 </w:t>
        </w:r>
        <w:proofErr w:type="spellStart"/>
        <w:r>
          <w:rPr>
            <w:b/>
            <w:i/>
          </w:rPr>
          <w:t>succinyl</w:t>
        </w:r>
        <w:proofErr w:type="spellEnd"/>
        <w:r>
          <w:rPr>
            <w:b/>
            <w:i/>
          </w:rPr>
          <w:t xml:space="preserve"> CoA (2 + 4 = 6 Carbons). You then follow </w:t>
        </w:r>
        <w:proofErr w:type="spellStart"/>
        <w:r>
          <w:rPr>
            <w:b/>
            <w:i/>
          </w:rPr>
          <w:t>succinyl</w:t>
        </w:r>
        <w:proofErr w:type="spellEnd"/>
        <w:r>
          <w:rPr>
            <w:b/>
            <w:i/>
          </w:rPr>
          <w:t xml:space="preserve"> CoA to pyruvate +CO2 (</w:t>
        </w:r>
        <w:proofErr w:type="spellStart"/>
        <w:r>
          <w:rPr>
            <w:b/>
            <w:i/>
          </w:rPr>
          <w:t>succinylCoA</w:t>
        </w:r>
        <w:proofErr w:type="spellEnd"/>
        <w:r>
          <w:rPr>
            <w:b/>
            <w:i/>
          </w:rPr>
          <w:t xml:space="preserve"> to succinate to fumarate to S-malate to oxaloacetate to </w:t>
        </w:r>
        <w:proofErr w:type="spellStart"/>
        <w:r>
          <w:rPr>
            <w:b/>
            <w:i/>
          </w:rPr>
          <w:t>Phosphoenol</w:t>
        </w:r>
        <w:proofErr w:type="spellEnd"/>
        <w:r>
          <w:rPr>
            <w:b/>
            <w:i/>
          </w:rPr>
          <w:t xml:space="preserve"> pyruvate to pyruvate). This has a net production of 1 NADH and 1 GTP (=ATP equivalent). The combined lower and upper pathways ultimately will produce:</w:t>
        </w:r>
      </w:ins>
    </w:p>
    <w:p w14:paraId="446C16CA" w14:textId="77777777" w:rsidR="00EF7F04" w:rsidRDefault="00EF7F04" w:rsidP="00EF7F04">
      <w:pPr>
        <w:rPr>
          <w:ins w:id="177" w:author="rer26" w:date="2018-02-28T13:13:00Z"/>
          <w:b/>
          <w:i/>
        </w:rPr>
      </w:pPr>
      <w:ins w:id="178" w:author="rer26" w:date="2018-02-28T13:13:00Z">
        <w:r>
          <w:rPr>
            <w:b/>
            <w:i/>
          </w:rPr>
          <w:t>2 CO2</w:t>
        </w:r>
      </w:ins>
    </w:p>
    <w:p w14:paraId="01B30A45" w14:textId="77777777" w:rsidR="00EF7F04" w:rsidRDefault="00EF7F04" w:rsidP="00EF7F04">
      <w:pPr>
        <w:rPr>
          <w:ins w:id="179" w:author="rer26" w:date="2018-02-28T13:13:00Z"/>
          <w:b/>
          <w:i/>
        </w:rPr>
      </w:pPr>
      <w:ins w:id="180" w:author="rer26" w:date="2018-02-28T13:13:00Z">
        <w:r>
          <w:rPr>
            <w:b/>
            <w:i/>
          </w:rPr>
          <w:lastRenderedPageBreak/>
          <w:t xml:space="preserve">1 NADH + 1 ATP (from </w:t>
        </w:r>
        <w:proofErr w:type="spellStart"/>
        <w:r>
          <w:rPr>
            <w:b/>
            <w:i/>
          </w:rPr>
          <w:t>succinylCoA</w:t>
        </w:r>
        <w:proofErr w:type="spellEnd"/>
        <w:r>
          <w:rPr>
            <w:b/>
            <w:i/>
          </w:rPr>
          <w:t xml:space="preserve"> to pyruvate)</w:t>
        </w:r>
      </w:ins>
    </w:p>
    <w:p w14:paraId="4C9DA619" w14:textId="77777777" w:rsidR="00EF7F04" w:rsidRDefault="00EF7F04" w:rsidP="00EF7F04">
      <w:pPr>
        <w:rPr>
          <w:ins w:id="181" w:author="rer26" w:date="2018-02-28T13:13:00Z"/>
          <w:b/>
          <w:i/>
        </w:rPr>
      </w:pPr>
      <w:ins w:id="182" w:author="rer26" w:date="2018-02-28T13:13:00Z">
        <w:r>
          <w:rPr>
            <w:b/>
            <w:i/>
          </w:rPr>
          <w:t>2 pyruvate: 8 NADH, 2 ATP, 2 FADH2, 6 CO2</w:t>
        </w:r>
      </w:ins>
    </w:p>
    <w:p w14:paraId="56F9ED4B" w14:textId="77777777" w:rsidR="00EF7F04" w:rsidRDefault="00EF7F04" w:rsidP="00EF7F04">
      <w:pPr>
        <w:rPr>
          <w:ins w:id="183" w:author="rer26" w:date="2018-02-28T13:13:00Z"/>
          <w:b/>
          <w:i/>
        </w:rPr>
      </w:pPr>
      <w:proofErr w:type="spellStart"/>
      <w:proofErr w:type="gramStart"/>
      <w:ins w:id="184" w:author="rer26" w:date="2018-02-28T13:13:00Z">
        <w:r>
          <w:rPr>
            <w:b/>
            <w:i/>
          </w:rPr>
          <w:t>acetylCoA</w:t>
        </w:r>
        <w:proofErr w:type="spellEnd"/>
        <w:proofErr w:type="gramEnd"/>
        <w:r>
          <w:rPr>
            <w:b/>
            <w:i/>
          </w:rPr>
          <w:t>: 3 NADH, 1 ATP, 1 FADH2 2 CO2</w:t>
        </w:r>
      </w:ins>
    </w:p>
    <w:p w14:paraId="4D11296B" w14:textId="77777777" w:rsidR="00EF7F04" w:rsidRDefault="00EF7F04" w:rsidP="00EF7F04">
      <w:pPr>
        <w:rPr>
          <w:ins w:id="185" w:author="rer26" w:date="2018-02-28T13:13:00Z"/>
          <w:b/>
          <w:i/>
        </w:rPr>
      </w:pPr>
    </w:p>
    <w:p w14:paraId="266EB92D" w14:textId="77777777" w:rsidR="00EF7F04" w:rsidRDefault="00EF7F04" w:rsidP="00EF7F04">
      <w:pPr>
        <w:rPr>
          <w:ins w:id="186" w:author="rer26" w:date="2018-02-28T13:13:00Z"/>
          <w:b/>
          <w:i/>
        </w:rPr>
      </w:pPr>
      <w:ins w:id="187" w:author="rer26" w:date="2018-02-28T13:13:00Z">
        <w:r>
          <w:rPr>
            <w:b/>
            <w:i/>
          </w:rPr>
          <w:t xml:space="preserve">Net: 12 N (=36 ATP); 3 F (6 ATP), 4 ATP = 46 moles ATP total per </w:t>
        </w:r>
        <w:proofErr w:type="gramStart"/>
        <w:r>
          <w:rPr>
            <w:b/>
            <w:i/>
          </w:rPr>
          <w:t>naphthalene  x</w:t>
        </w:r>
        <w:proofErr w:type="gramEnd"/>
        <w:r>
          <w:rPr>
            <w:b/>
            <w:i/>
          </w:rPr>
          <w:t xml:space="preserve"> 12.5 kcal/mole ATP = 575 kcal/mole = 2406 kJ/mole or 50 kJ/</w:t>
        </w:r>
        <w:proofErr w:type="spellStart"/>
        <w:r>
          <w:rPr>
            <w:b/>
            <w:i/>
          </w:rPr>
          <w:t>eeq</w:t>
        </w:r>
        <w:proofErr w:type="spellEnd"/>
      </w:ins>
    </w:p>
    <w:p w14:paraId="00C2BBE2" w14:textId="77777777" w:rsidR="00EF7F04" w:rsidRDefault="00EF7F04" w:rsidP="00EF7F04">
      <w:pPr>
        <w:rPr>
          <w:ins w:id="188" w:author="rer26" w:date="2018-02-28T13:13:00Z"/>
          <w:b/>
          <w:i/>
        </w:rPr>
      </w:pPr>
    </w:p>
    <w:p w14:paraId="49AE79FC" w14:textId="77777777" w:rsidR="00EF7F04" w:rsidRDefault="00EF7F04" w:rsidP="00EF7F04">
      <w:pPr>
        <w:rPr>
          <w:ins w:id="189" w:author="rer26" w:date="2018-02-28T13:13:00Z"/>
          <w:b/>
          <w:i/>
          <w:sz w:val="32"/>
          <w:szCs w:val="32"/>
        </w:rPr>
      </w:pPr>
      <w:ins w:id="190" w:author="rer26" w:date="2018-02-28T13:13:00Z">
        <w:r>
          <w:rPr>
            <w:b/>
            <w:i/>
          </w:rPr>
          <w:t>Therefore the efficiency of capture is</w:t>
        </w:r>
        <w:r>
          <w:rPr>
            <w:b/>
            <w:i/>
          </w:rPr>
          <w:br/>
        </w:r>
        <w:r>
          <w:rPr>
            <w:b/>
            <w:i/>
            <w:sz w:val="32"/>
            <w:szCs w:val="32"/>
          </w:rPr>
          <w:t>50/106.4 x100% = 47% efficiency</w:t>
        </w:r>
      </w:ins>
    </w:p>
    <w:p w14:paraId="458A8AD2" w14:textId="77777777" w:rsidR="00EF7F04" w:rsidRDefault="00EF7F04" w:rsidP="00EF7F04">
      <w:pPr>
        <w:rPr>
          <w:ins w:id="191" w:author="rer26" w:date="2018-02-28T13:13:00Z"/>
          <w:b/>
          <w:i/>
          <w:sz w:val="32"/>
          <w:szCs w:val="32"/>
        </w:rPr>
      </w:pPr>
    </w:p>
    <w:p w14:paraId="6EFC6A29" w14:textId="77777777" w:rsidR="00EF7F04" w:rsidRDefault="00EF7F04" w:rsidP="00EF7F04">
      <w:pPr>
        <w:rPr>
          <w:ins w:id="192" w:author="rer26" w:date="2018-02-28T13:13:00Z"/>
          <w:b/>
          <w:i/>
          <w:sz w:val="24"/>
          <w:szCs w:val="24"/>
        </w:rPr>
      </w:pPr>
      <w:ins w:id="193" w:author="rer26" w:date="2018-02-28T13:13:00Z">
        <w:r>
          <w:rPr>
            <w:b/>
            <w:i/>
          </w:rPr>
          <w:t xml:space="preserve">Option </w:t>
        </w:r>
        <w:proofErr w:type="gramStart"/>
        <w:r>
          <w:rPr>
            <w:b/>
            <w:i/>
          </w:rPr>
          <w:t>B  (</w:t>
        </w:r>
        <w:proofErr w:type="gramEnd"/>
        <w:r>
          <w:rPr>
            <w:b/>
            <w:i/>
          </w:rPr>
          <w:t xml:space="preserve">“meta” cleavage of catechol):. If choose 2-hydroxymuconate </w:t>
        </w:r>
        <w:proofErr w:type="spellStart"/>
        <w:r>
          <w:rPr>
            <w:b/>
            <w:i/>
          </w:rPr>
          <w:t>semialdehyde</w:t>
        </w:r>
        <w:proofErr w:type="spellEnd"/>
        <w:r>
          <w:t xml:space="preserve"> </w:t>
        </w:r>
        <w:r>
          <w:rPr>
            <w:b/>
            <w:i/>
          </w:rPr>
          <w:t xml:space="preserve">as the product of catechol (1.13.11.2) your net from the lower pathway will be: 1 acetaldehyde, 1 </w:t>
        </w:r>
        <w:proofErr w:type="spellStart"/>
        <w:r>
          <w:rPr>
            <w:b/>
            <w:i/>
          </w:rPr>
          <w:t>formate</w:t>
        </w:r>
        <w:proofErr w:type="spellEnd"/>
        <w:r>
          <w:rPr>
            <w:b/>
            <w:i/>
          </w:rPr>
          <w:t>, and 1 pyruvate (2+1+3 = 6 carbons)</w:t>
        </w:r>
      </w:ins>
    </w:p>
    <w:p w14:paraId="648198DC" w14:textId="77777777" w:rsidR="00EF7F04" w:rsidRDefault="00EF7F04" w:rsidP="00EF7F04">
      <w:pPr>
        <w:rPr>
          <w:ins w:id="194" w:author="rer26" w:date="2018-02-28T13:13:00Z"/>
          <w:b/>
          <w:i/>
        </w:rPr>
      </w:pPr>
      <w:ins w:id="195" w:author="rer26" w:date="2018-02-28T13:13:00Z">
        <w:r>
          <w:rPr>
            <w:b/>
            <w:i/>
          </w:rPr>
          <w:t xml:space="preserve">Acetaldehyde is converted to </w:t>
        </w:r>
        <w:proofErr w:type="spellStart"/>
        <w:r>
          <w:rPr>
            <w:b/>
            <w:i/>
          </w:rPr>
          <w:t>acetylCoA</w:t>
        </w:r>
        <w:proofErr w:type="spellEnd"/>
        <w:r>
          <w:rPr>
            <w:b/>
            <w:i/>
          </w:rPr>
          <w:t xml:space="preserve">: 1 acetaldehyde = 1 </w:t>
        </w:r>
        <w:proofErr w:type="spellStart"/>
        <w:r>
          <w:rPr>
            <w:b/>
            <w:i/>
          </w:rPr>
          <w:t>acetylCoA</w:t>
        </w:r>
        <w:proofErr w:type="spellEnd"/>
        <w:r>
          <w:rPr>
            <w:b/>
            <w:i/>
          </w:rPr>
          <w:t xml:space="preserve"> + NADH.</w:t>
        </w:r>
      </w:ins>
    </w:p>
    <w:p w14:paraId="5AD21466" w14:textId="77777777" w:rsidR="00EF7F04" w:rsidRDefault="00EF7F04" w:rsidP="00EF7F04">
      <w:pPr>
        <w:rPr>
          <w:ins w:id="196" w:author="rer26" w:date="2018-02-28T13:13:00Z"/>
          <w:b/>
          <w:i/>
        </w:rPr>
      </w:pPr>
      <w:proofErr w:type="spellStart"/>
      <w:ins w:id="197" w:author="rer26" w:date="2018-02-28T13:13:00Z">
        <w:r>
          <w:rPr>
            <w:b/>
            <w:i/>
          </w:rPr>
          <w:t>Formate</w:t>
        </w:r>
        <w:proofErr w:type="spellEnd"/>
        <w:r>
          <w:rPr>
            <w:b/>
            <w:i/>
          </w:rPr>
          <w:t xml:space="preserve"> is converted to CO2 and 1 NADH</w:t>
        </w:r>
      </w:ins>
    </w:p>
    <w:p w14:paraId="48657D26" w14:textId="77777777" w:rsidR="00EF7F04" w:rsidRDefault="00EF7F04" w:rsidP="00EF7F04">
      <w:pPr>
        <w:rPr>
          <w:ins w:id="198" w:author="rer26" w:date="2018-02-28T13:13:00Z"/>
          <w:b/>
          <w:i/>
        </w:rPr>
      </w:pPr>
      <w:ins w:id="199" w:author="rer26" w:date="2018-02-28T13:13:00Z">
        <w:r>
          <w:rPr>
            <w:b/>
            <w:i/>
          </w:rPr>
          <w:t>So the net production of the upper and lower pathway would be:</w:t>
        </w:r>
      </w:ins>
    </w:p>
    <w:p w14:paraId="787EEA73" w14:textId="77777777" w:rsidR="00EF7F04" w:rsidRDefault="00EF7F04" w:rsidP="00EF7F04">
      <w:pPr>
        <w:rPr>
          <w:ins w:id="200" w:author="rer26" w:date="2018-02-28T13:13:00Z"/>
          <w:b/>
          <w:i/>
        </w:rPr>
      </w:pPr>
      <w:ins w:id="201" w:author="rer26" w:date="2018-02-28T13:13:00Z">
        <w:r>
          <w:rPr>
            <w:b/>
            <w:i/>
          </w:rPr>
          <w:t>2 CO2</w:t>
        </w:r>
      </w:ins>
    </w:p>
    <w:p w14:paraId="37F54134" w14:textId="77777777" w:rsidR="00EF7F04" w:rsidRDefault="00EF7F04" w:rsidP="00EF7F04">
      <w:pPr>
        <w:rPr>
          <w:ins w:id="202" w:author="rer26" w:date="2018-02-28T13:13:00Z"/>
          <w:b/>
          <w:i/>
        </w:rPr>
      </w:pPr>
      <w:ins w:id="203" w:author="rer26" w:date="2018-02-28T13:13:00Z">
        <w:r>
          <w:rPr>
            <w:b/>
            <w:i/>
          </w:rPr>
          <w:t xml:space="preserve">1 NADH (from acetaldehyde to </w:t>
        </w:r>
        <w:proofErr w:type="spellStart"/>
        <w:r>
          <w:rPr>
            <w:b/>
            <w:i/>
          </w:rPr>
          <w:t>acetylCoA</w:t>
        </w:r>
        <w:proofErr w:type="spellEnd"/>
        <w:r>
          <w:rPr>
            <w:b/>
            <w:i/>
          </w:rPr>
          <w:t>)</w:t>
        </w:r>
      </w:ins>
    </w:p>
    <w:p w14:paraId="56D33271" w14:textId="77777777" w:rsidR="00EF7F04" w:rsidRDefault="00EF7F04" w:rsidP="00EF7F04">
      <w:pPr>
        <w:rPr>
          <w:ins w:id="204" w:author="rer26" w:date="2018-02-28T13:13:00Z"/>
          <w:b/>
          <w:i/>
        </w:rPr>
      </w:pPr>
      <w:ins w:id="205" w:author="rer26" w:date="2018-02-28T13:13:00Z">
        <w:r>
          <w:rPr>
            <w:b/>
            <w:i/>
          </w:rPr>
          <w:t xml:space="preserve">1 NADH (from </w:t>
        </w:r>
        <w:proofErr w:type="spellStart"/>
        <w:r>
          <w:rPr>
            <w:b/>
            <w:i/>
          </w:rPr>
          <w:t>formate</w:t>
        </w:r>
        <w:proofErr w:type="spellEnd"/>
        <w:r>
          <w:rPr>
            <w:b/>
            <w:i/>
          </w:rPr>
          <w:t xml:space="preserve"> to CO2)</w:t>
        </w:r>
      </w:ins>
    </w:p>
    <w:p w14:paraId="7F430EFC" w14:textId="77777777" w:rsidR="00EF7F04" w:rsidRDefault="00EF7F04" w:rsidP="00EF7F04">
      <w:pPr>
        <w:rPr>
          <w:ins w:id="206" w:author="rer26" w:date="2018-02-28T13:13:00Z"/>
          <w:b/>
          <w:i/>
        </w:rPr>
      </w:pPr>
      <w:ins w:id="207" w:author="rer26" w:date="2018-02-28T13:13:00Z">
        <w:r>
          <w:rPr>
            <w:b/>
            <w:i/>
          </w:rPr>
          <w:t>1 Acetyl CoA: 3 NADH, 1 ATP, 1 FADH2, 2 CO2</w:t>
        </w:r>
      </w:ins>
    </w:p>
    <w:p w14:paraId="4AA2D601" w14:textId="77777777" w:rsidR="00EF7F04" w:rsidRDefault="00EF7F04" w:rsidP="00EF7F04">
      <w:pPr>
        <w:rPr>
          <w:ins w:id="208" w:author="rer26" w:date="2018-02-28T13:13:00Z"/>
          <w:b/>
          <w:i/>
        </w:rPr>
      </w:pPr>
      <w:ins w:id="209" w:author="rer26" w:date="2018-02-28T13:13:00Z">
        <w:r>
          <w:rPr>
            <w:b/>
            <w:i/>
          </w:rPr>
          <w:t>2 pyruvate: 8 NADH, 2 ATP, 2 FADH2, 6 CO2</w:t>
        </w:r>
      </w:ins>
    </w:p>
    <w:p w14:paraId="63F8B2F6" w14:textId="77777777" w:rsidR="00EF7F04" w:rsidRDefault="00EF7F04" w:rsidP="00EF7F04">
      <w:pPr>
        <w:rPr>
          <w:ins w:id="210" w:author="rer26" w:date="2018-02-28T13:13:00Z"/>
          <w:b/>
          <w:i/>
        </w:rPr>
      </w:pPr>
    </w:p>
    <w:p w14:paraId="56F675F6" w14:textId="77777777" w:rsidR="00EF7F04" w:rsidRDefault="00EF7F04" w:rsidP="00EF7F04">
      <w:pPr>
        <w:rPr>
          <w:ins w:id="211" w:author="rer26" w:date="2018-02-28T13:13:00Z"/>
          <w:b/>
          <w:i/>
        </w:rPr>
      </w:pPr>
      <w:ins w:id="212" w:author="rer26" w:date="2018-02-28T13:13:00Z">
        <w:r>
          <w:rPr>
            <w:b/>
            <w:i/>
          </w:rPr>
          <w:t>Net: 13 N (= 39 ATP), 3 F (6 ATP), 3 ATP = 48 ATP</w:t>
        </w:r>
      </w:ins>
    </w:p>
    <w:p w14:paraId="48183C1A" w14:textId="77777777" w:rsidR="00EF7F04" w:rsidRDefault="00EF7F04" w:rsidP="00EF7F04">
      <w:pPr>
        <w:rPr>
          <w:ins w:id="213" w:author="rer26" w:date="2018-02-28T13:13:00Z"/>
          <w:b/>
          <w:i/>
        </w:rPr>
      </w:pPr>
      <w:ins w:id="214" w:author="rer26" w:date="2018-02-28T13:13:00Z">
        <w:r>
          <w:rPr>
            <w:b/>
            <w:i/>
          </w:rPr>
          <w:t>= 600 kcal/mole = 2510 kJ/mole = 52.3 kJ/</w:t>
        </w:r>
        <w:proofErr w:type="spellStart"/>
        <w:r>
          <w:rPr>
            <w:b/>
            <w:i/>
          </w:rPr>
          <w:t>eeq</w:t>
        </w:r>
        <w:proofErr w:type="spellEnd"/>
      </w:ins>
    </w:p>
    <w:p w14:paraId="64C69433" w14:textId="77777777" w:rsidR="00EF7F04" w:rsidRDefault="00EF7F04" w:rsidP="00EF7F04">
      <w:pPr>
        <w:rPr>
          <w:ins w:id="215" w:author="rer26" w:date="2018-02-28T13:13:00Z"/>
          <w:b/>
          <w:i/>
          <w:sz w:val="28"/>
          <w:szCs w:val="28"/>
        </w:rPr>
      </w:pPr>
      <w:ins w:id="216" w:author="rer26" w:date="2018-02-28T13:13:00Z">
        <w:r>
          <w:rPr>
            <w:b/>
            <w:i/>
            <w:sz w:val="28"/>
            <w:szCs w:val="28"/>
          </w:rPr>
          <w:t>Net: 52.3/106.4 x100% = 49 % efficiency</w:t>
        </w:r>
      </w:ins>
    </w:p>
    <w:p w14:paraId="313051CE" w14:textId="77777777" w:rsidR="00EF7F04" w:rsidRDefault="00EF7F04" w:rsidP="00EF7F04">
      <w:pPr>
        <w:rPr>
          <w:ins w:id="217" w:author="rer26" w:date="2018-02-28T13:13:00Z"/>
          <w:b/>
          <w:i/>
          <w:sz w:val="24"/>
          <w:szCs w:val="24"/>
        </w:rPr>
      </w:pPr>
    </w:p>
    <w:p w14:paraId="38769281" w14:textId="120EB309" w:rsidR="00EF7F04" w:rsidDel="00EF7F04" w:rsidRDefault="00EF7F04" w:rsidP="006A7F1F">
      <w:pPr>
        <w:rPr>
          <w:del w:id="218" w:author="rer26" w:date="2018-02-28T13:13:00Z"/>
        </w:rPr>
      </w:pPr>
    </w:p>
    <w:p w14:paraId="4185D978" w14:textId="045E854B" w:rsidR="006A7F1F" w:rsidRDefault="006A7F1F" w:rsidP="006A7F1F">
      <w:r>
        <w:t xml:space="preserve">c) How does this compare to the E=0.6 value used by McCarty (in the Gossett </w:t>
      </w:r>
      <w:r w:rsidR="00CF7898">
        <w:t>bioenergetics packet</w:t>
      </w:r>
      <w:r>
        <w:t>)</w:t>
      </w:r>
    </w:p>
    <w:p w14:paraId="7581DD2B" w14:textId="77777777" w:rsidR="00EF7F04" w:rsidRDefault="00EF7F04" w:rsidP="00EF7F04">
      <w:pPr>
        <w:rPr>
          <w:ins w:id="219" w:author="rer26" w:date="2018-02-28T13:13:00Z"/>
          <w:b/>
          <w:i/>
        </w:rPr>
      </w:pPr>
      <w:ins w:id="220" w:author="rer26" w:date="2018-02-28T13:13:00Z">
        <w:r>
          <w:rPr>
            <w:b/>
            <w:i/>
          </w:rPr>
          <w:t>In both cases it is lower than the assumed efficiency used by McCarty et al.</w:t>
        </w:r>
      </w:ins>
    </w:p>
    <w:p w14:paraId="46F4A497" w14:textId="77777777" w:rsidR="00463660" w:rsidRDefault="00463660" w:rsidP="006A7F1F">
      <w:pPr>
        <w:rPr>
          <w:b/>
        </w:rPr>
      </w:pPr>
    </w:p>
    <w:p w14:paraId="325B0016" w14:textId="77777777" w:rsidR="006A7F1F" w:rsidRPr="00463660" w:rsidRDefault="00463660" w:rsidP="006A7F1F">
      <w:pPr>
        <w:rPr>
          <w:b/>
        </w:rPr>
      </w:pPr>
      <w:r w:rsidRPr="00463660">
        <w:rPr>
          <w:b/>
        </w:rPr>
        <w:t>Problem 4 (20 pts)</w:t>
      </w:r>
    </w:p>
    <w:p w14:paraId="0A57D7F5" w14:textId="3E8B632A" w:rsidR="00463660" w:rsidRDefault="00463660" w:rsidP="00463660">
      <w:r>
        <w:t xml:space="preserve">Exploring Reactor performance for </w:t>
      </w:r>
      <w:r w:rsidR="00CF7898">
        <w:t>TCE</w:t>
      </w:r>
      <w:r>
        <w:t xml:space="preserve"> degradation in a CSTR.</w:t>
      </w:r>
      <w:r w:rsidR="00CF7898">
        <w:t xml:space="preserve"> </w:t>
      </w:r>
      <w:r>
        <w:t xml:space="preserve">Let’s assume the following parameters apply to </w:t>
      </w:r>
      <w:r w:rsidR="00CF7898" w:rsidRPr="00CF7898">
        <w:rPr>
          <w:i/>
        </w:rPr>
        <w:t>Dehalococcoides</w:t>
      </w:r>
      <w:r w:rsidR="00CF7898" w:rsidRPr="00CF7898">
        <w:t xml:space="preserve"> growing anaerobically on TCE</w:t>
      </w:r>
      <w:r w:rsidRPr="00CF7898">
        <w:t>.</w:t>
      </w:r>
    </w:p>
    <w:p w14:paraId="3250DF11" w14:textId="3F47245E" w:rsidR="00463660" w:rsidRDefault="00463660" w:rsidP="00463660">
      <w:pPr>
        <w:ind w:left="720"/>
      </w:pPr>
      <w:r>
        <w:t xml:space="preserve">K = </w:t>
      </w:r>
      <w:r w:rsidR="00CF7898">
        <w:t xml:space="preserve">0.1 </w:t>
      </w:r>
      <w:proofErr w:type="spellStart"/>
      <w:r w:rsidR="00CF7898">
        <w:t>umole</w:t>
      </w:r>
      <w:proofErr w:type="spellEnd"/>
      <w:r>
        <w:t>/L</w:t>
      </w:r>
    </w:p>
    <w:p w14:paraId="638A5109" w14:textId="06DE7FB5" w:rsidR="00463660" w:rsidRDefault="00463660" w:rsidP="00463660">
      <w:pPr>
        <w:ind w:left="720"/>
      </w:pPr>
      <w:proofErr w:type="spellStart"/>
      <w:proofErr w:type="gramStart"/>
      <w:r>
        <w:t>qmax</w:t>
      </w:r>
      <w:proofErr w:type="spellEnd"/>
      <w:proofErr w:type="gramEnd"/>
      <w:r>
        <w:t xml:space="preserve"> = </w:t>
      </w:r>
      <w:r w:rsidR="00CF7898">
        <w:t>5.28x 10</w:t>
      </w:r>
      <w:r w:rsidR="00CF7898" w:rsidRPr="00CF7898">
        <w:rPr>
          <w:vertAlign w:val="superscript"/>
        </w:rPr>
        <w:t>-9</w:t>
      </w:r>
      <w:r w:rsidR="00CF7898">
        <w:t xml:space="preserve"> </w:t>
      </w:r>
      <w:proofErr w:type="spellStart"/>
      <w:r w:rsidR="00CF7898">
        <w:t>umoles</w:t>
      </w:r>
      <w:proofErr w:type="spellEnd"/>
      <w:r w:rsidR="00CF7898">
        <w:t xml:space="preserve">/cell/day </w:t>
      </w:r>
    </w:p>
    <w:p w14:paraId="4C53B982" w14:textId="5AD3F84C" w:rsidR="00463660" w:rsidRDefault="00CF7898" w:rsidP="00463660">
      <w:pPr>
        <w:ind w:left="720"/>
      </w:pPr>
      <w:r>
        <w:t>Y</w:t>
      </w:r>
      <w:proofErr w:type="gramStart"/>
      <w:r>
        <w:t>=  1.6</w:t>
      </w:r>
      <w:proofErr w:type="gramEnd"/>
      <w:r>
        <w:t xml:space="preserve"> x 10</w:t>
      </w:r>
      <w:r w:rsidRPr="00CF7898">
        <w:rPr>
          <w:vertAlign w:val="superscript"/>
        </w:rPr>
        <w:t>8</w:t>
      </w:r>
      <w:r>
        <w:t xml:space="preserve"> cells X/</w:t>
      </w:r>
      <w:proofErr w:type="spellStart"/>
      <w:r>
        <w:t>umole</w:t>
      </w:r>
      <w:proofErr w:type="spellEnd"/>
      <w:r>
        <w:t xml:space="preserve"> TCE</w:t>
      </w:r>
    </w:p>
    <w:p w14:paraId="43009801" w14:textId="27728F1F" w:rsidR="00463660" w:rsidRPr="00141765" w:rsidRDefault="00463660" w:rsidP="00463660">
      <w:pPr>
        <w:ind w:left="720"/>
      </w:pPr>
      <w:r>
        <w:t>b= 0.</w:t>
      </w:r>
      <w:r w:rsidR="00CF7898">
        <w:t>05</w:t>
      </w:r>
      <w:r>
        <w:t xml:space="preserve">/d </w:t>
      </w:r>
    </w:p>
    <w:p w14:paraId="08D427CC" w14:textId="77777777" w:rsidR="00463660" w:rsidRDefault="00463660" w:rsidP="00463660">
      <w:pPr>
        <w:ind w:left="720"/>
      </w:pPr>
      <w:r>
        <w:t>V= 1 L</w:t>
      </w:r>
    </w:p>
    <w:p w14:paraId="4E0770E2" w14:textId="00C892B0" w:rsidR="00463660" w:rsidRDefault="00463660" w:rsidP="00463660">
      <w:pPr>
        <w:ind w:left="720"/>
      </w:pPr>
      <w:r>
        <w:t xml:space="preserve">So = 200 </w:t>
      </w:r>
      <w:proofErr w:type="spellStart"/>
      <w:r w:rsidR="00CF7898">
        <w:t>umoles</w:t>
      </w:r>
      <w:proofErr w:type="spellEnd"/>
      <w:r>
        <w:t>/L</w:t>
      </w:r>
    </w:p>
    <w:p w14:paraId="0E827BA6" w14:textId="1067DACA" w:rsidR="00463660" w:rsidRDefault="00CF7898" w:rsidP="00463660">
      <w:pPr>
        <w:ind w:left="540"/>
      </w:pPr>
      <w:r>
        <w:t>Assume Monod kinetics apply, there is no other limiting substrate besides TCE, and that there is no biomass in the influent.</w:t>
      </w:r>
    </w:p>
    <w:p w14:paraId="0D1ADF58" w14:textId="6A1126F6" w:rsidR="00463660" w:rsidRDefault="00463660" w:rsidP="00463660">
      <w:pPr>
        <w:numPr>
          <w:ilvl w:val="0"/>
          <w:numId w:val="1"/>
        </w:numPr>
        <w:spacing w:after="0" w:line="240" w:lineRule="auto"/>
      </w:pPr>
      <w:r>
        <w:t xml:space="preserve">First </w:t>
      </w:r>
      <w:r w:rsidR="00CF7898">
        <w:t xml:space="preserve">let’s consider steady state operation predictions. </w:t>
      </w:r>
    </w:p>
    <w:p w14:paraId="5AF6F0A2" w14:textId="77777777" w:rsidR="00463660" w:rsidRDefault="00463660" w:rsidP="00463660">
      <w:pPr>
        <w:numPr>
          <w:ilvl w:val="1"/>
          <w:numId w:val="1"/>
        </w:numPr>
        <w:spacing w:after="0" w:line="240" w:lineRule="auto"/>
      </w:pPr>
      <w:r>
        <w:t xml:space="preserve"> What is the minimum </w:t>
      </w:r>
      <w:proofErr w:type="spellStart"/>
      <w:r>
        <w:t>θc</w:t>
      </w:r>
      <w:proofErr w:type="spellEnd"/>
      <w:r>
        <w:t xml:space="preserve"> (residence time) (and maximum Q in L/day) to avoid cell washout at this </w:t>
      </w:r>
      <w:proofErr w:type="gramStart"/>
      <w:r>
        <w:t>So</w:t>
      </w:r>
      <w:proofErr w:type="gramEnd"/>
      <w:r>
        <w:t xml:space="preserve">? </w:t>
      </w:r>
    </w:p>
    <w:p w14:paraId="4E7A637F" w14:textId="77777777" w:rsidR="00463660" w:rsidRDefault="00463660" w:rsidP="00463660">
      <w:pPr>
        <w:numPr>
          <w:ilvl w:val="1"/>
          <w:numId w:val="1"/>
        </w:numPr>
        <w:spacing w:after="0" w:line="240" w:lineRule="auto"/>
      </w:pPr>
      <w:r>
        <w:t xml:space="preserve">If you operate at twice this </w:t>
      </w:r>
      <w:proofErr w:type="spellStart"/>
      <w:r>
        <w:t>θc</w:t>
      </w:r>
      <w:proofErr w:type="spellEnd"/>
      <w:r>
        <w:t xml:space="preserve">, what will be the steady state effluent concentrations of S and X? </w:t>
      </w:r>
    </w:p>
    <w:p w14:paraId="4847E783" w14:textId="77777777" w:rsidR="00463660" w:rsidRDefault="00463660" w:rsidP="00463660">
      <w:pPr>
        <w:numPr>
          <w:ilvl w:val="1"/>
          <w:numId w:val="1"/>
        </w:numPr>
        <w:spacing w:after="0" w:line="240" w:lineRule="auto"/>
      </w:pPr>
      <w:r>
        <w:t xml:space="preserve">If you operate at 10 times this </w:t>
      </w:r>
      <w:proofErr w:type="spellStart"/>
      <w:r>
        <w:t>θc</w:t>
      </w:r>
      <w:proofErr w:type="spellEnd"/>
      <w:r>
        <w:t>,</w:t>
      </w:r>
      <w:r w:rsidRPr="00196C56">
        <w:t xml:space="preserve"> </w:t>
      </w:r>
      <w:r>
        <w:t>what will be the effluent concentrations of S and X?</w:t>
      </w:r>
    </w:p>
    <w:p w14:paraId="09896768" w14:textId="4A10E86E" w:rsidR="00463660" w:rsidRDefault="00EF7F04" w:rsidP="00463660">
      <w:pPr>
        <w:ind w:left="2160"/>
      </w:pPr>
      <w:ins w:id="221" w:author="rer26" w:date="2018-02-28T13:15:00Z">
        <w:r w:rsidRPr="00EF7F04">
          <w:rPr>
            <w:noProof/>
          </w:rPr>
          <w:lastRenderedPageBreak/>
          <w:drawing>
            <wp:inline distT="0" distB="0" distL="0" distR="0" wp14:anchorId="2EE26726" wp14:editId="30C67F5D">
              <wp:extent cx="4023360" cy="505206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3360" cy="5052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750B9F3" w14:textId="70E95507" w:rsidR="00463660" w:rsidRDefault="00463660" w:rsidP="00463660">
      <w:pPr>
        <w:numPr>
          <w:ilvl w:val="0"/>
          <w:numId w:val="1"/>
        </w:numPr>
        <w:spacing w:after="0" w:line="240" w:lineRule="auto"/>
      </w:pPr>
      <w:r>
        <w:t>Using Stella or Excel to model X and S in this system</w:t>
      </w:r>
      <w:r w:rsidR="00CF7898">
        <w:t xml:space="preserve"> during startup</w:t>
      </w:r>
      <w:r>
        <w:t xml:space="preserve">.   Above we solved for the steady state concentrations of S and X under different </w:t>
      </w:r>
      <w:proofErr w:type="spellStart"/>
      <w:r w:rsidR="00CF7898">
        <w:t>θc</w:t>
      </w:r>
      <w:proofErr w:type="spellEnd"/>
      <w:r>
        <w:t xml:space="preserve">. Now we will explore the dynamics of the effluent S &amp; X during “startup” of a reactor.  </w:t>
      </w:r>
    </w:p>
    <w:p w14:paraId="6EFA8FD1" w14:textId="7CD530C7" w:rsidR="00463660" w:rsidRDefault="00463660" w:rsidP="00463660">
      <w:pPr>
        <w:numPr>
          <w:ilvl w:val="1"/>
          <w:numId w:val="1"/>
        </w:numPr>
        <w:spacing w:after="0" w:line="240" w:lineRule="auto"/>
      </w:pPr>
      <w:r>
        <w:t>Assume an initial inoculum level in</w:t>
      </w:r>
      <w:r w:rsidR="00CF7898">
        <w:t xml:space="preserve"> the bioreactor of </w:t>
      </w:r>
      <w:proofErr w:type="spellStart"/>
      <w:r w:rsidR="00CF7898">
        <w:t>X</w:t>
      </w:r>
      <w:proofErr w:type="gramStart"/>
      <w:r w:rsidR="00CF7898">
        <w:t>,initial</w:t>
      </w:r>
      <w:proofErr w:type="spellEnd"/>
      <w:proofErr w:type="gramEnd"/>
      <w:r w:rsidR="00CF7898">
        <w:t xml:space="preserve"> = 1x106 cells </w:t>
      </w:r>
      <w:r>
        <w:t xml:space="preserve">/L and </w:t>
      </w:r>
      <w:proofErr w:type="spellStart"/>
      <w:r>
        <w:t>S,init</w:t>
      </w:r>
      <w:proofErr w:type="spellEnd"/>
      <w:r>
        <w:t xml:space="preserve"> = </w:t>
      </w:r>
      <w:r w:rsidR="00CF7898">
        <w:t xml:space="preserve">200 </w:t>
      </w:r>
      <w:proofErr w:type="spellStart"/>
      <w:r w:rsidR="00CF7898">
        <w:t>umoles</w:t>
      </w:r>
      <w:proofErr w:type="spellEnd"/>
      <w:r>
        <w:t>/</w:t>
      </w:r>
      <w:r w:rsidR="00CF7898">
        <w:t>L.  Then run the model with Q =0</w:t>
      </w:r>
      <w:r>
        <w:t>.25 L/day</w:t>
      </w:r>
      <w:r w:rsidR="00CF7898">
        <w:t xml:space="preserve"> with 200 </w:t>
      </w:r>
      <w:proofErr w:type="spellStart"/>
      <w:r w:rsidR="00CF7898">
        <w:t>umoles</w:t>
      </w:r>
      <w:proofErr w:type="spellEnd"/>
      <w:r w:rsidR="00CF7898">
        <w:t>/L influent (as in part “</w:t>
      </w:r>
      <w:proofErr w:type="gramStart"/>
      <w:r w:rsidR="00CF7898">
        <w:t>a</w:t>
      </w:r>
      <w:proofErr w:type="gramEnd"/>
      <w:r w:rsidR="00CF7898">
        <w:t>” above)</w:t>
      </w:r>
      <w:r>
        <w:t xml:space="preserve">. </w:t>
      </w:r>
      <w:r w:rsidR="00CF7898">
        <w:t>P</w:t>
      </w:r>
      <w:r>
        <w:t xml:space="preserve">lot X and S over time.  What are the steady state levels ultimately?  How long did it take for the system to come to 95% of the steady state values for X &amp; S?  </w:t>
      </w:r>
    </w:p>
    <w:p w14:paraId="1D6C3E89" w14:textId="19BD3B62" w:rsidR="00463660" w:rsidRDefault="00463660" w:rsidP="00463660">
      <w:pPr>
        <w:numPr>
          <w:ilvl w:val="1"/>
          <w:numId w:val="1"/>
        </w:numPr>
        <w:spacing w:after="0" w:line="240" w:lineRule="auto"/>
      </w:pPr>
      <w:r>
        <w:t>Chose one kinetic parameter (</w:t>
      </w:r>
      <w:proofErr w:type="spellStart"/>
      <w:r>
        <w:t>qmax</w:t>
      </w:r>
      <w:proofErr w:type="spellEnd"/>
      <w:r>
        <w:t>, Y, b, K) to change the value of. Vary from the set values down to 20% (1/5</w:t>
      </w:r>
      <w:r w:rsidRPr="00463660">
        <w:rPr>
          <w:vertAlign w:val="superscript"/>
        </w:rPr>
        <w:t>th</w:t>
      </w:r>
      <w:r>
        <w:t xml:space="preserve"> the value) and up to 500% (5x the value). What is the effect on steady state X &amp; S? Present plots.</w:t>
      </w:r>
    </w:p>
    <w:p w14:paraId="5CA7E01D" w14:textId="77777777" w:rsidR="00463660" w:rsidRDefault="00463660" w:rsidP="00463660">
      <w:pPr>
        <w:numPr>
          <w:ilvl w:val="1"/>
          <w:numId w:val="1"/>
        </w:numPr>
        <w:spacing w:after="0" w:line="240" w:lineRule="auto"/>
      </w:pPr>
      <w:r>
        <w:t>Hand in your model electronically via Blackboard.</w:t>
      </w:r>
    </w:p>
    <w:p w14:paraId="2F4DAA47" w14:textId="77777777" w:rsidR="00463660" w:rsidRDefault="00463660" w:rsidP="006A7F1F"/>
    <w:p w14:paraId="518A354B" w14:textId="77777777" w:rsidR="006A7F1F" w:rsidRPr="00463660" w:rsidRDefault="006A7F1F" w:rsidP="006A7F1F">
      <w:pPr>
        <w:tabs>
          <w:tab w:val="left" w:pos="1410"/>
        </w:tabs>
        <w:rPr>
          <w:b/>
        </w:rPr>
      </w:pPr>
      <w:r w:rsidRPr="00463660">
        <w:rPr>
          <w:b/>
        </w:rPr>
        <w:t xml:space="preserve">Problem </w:t>
      </w:r>
      <w:r w:rsidR="0033712E" w:rsidRPr="00463660">
        <w:rPr>
          <w:b/>
        </w:rPr>
        <w:t>5</w:t>
      </w:r>
      <w:r w:rsidRPr="00463660">
        <w:rPr>
          <w:b/>
        </w:rPr>
        <w:t xml:space="preserve">: </w:t>
      </w:r>
      <w:r w:rsidR="00463660" w:rsidRPr="00463660">
        <w:rPr>
          <w:b/>
        </w:rPr>
        <w:t>(20 pts)</w:t>
      </w:r>
    </w:p>
    <w:p w14:paraId="3E2B4D5F" w14:textId="77777777" w:rsidR="006A7F1F" w:rsidRDefault="006A7F1F" w:rsidP="006A7F1F">
      <w:pPr>
        <w:tabs>
          <w:tab w:val="left" w:pos="1410"/>
        </w:tabs>
      </w:pPr>
      <w:r>
        <w:lastRenderedPageBreak/>
        <w:t xml:space="preserve">a) Create an excel spreadsheet and plot </w:t>
      </w:r>
      <w:r>
        <w:sym w:font="Symbol" w:char="F044"/>
      </w:r>
      <w:r>
        <w:t>G versus electron acceptor concentration for the following respirations linked to glucose catabolism.  Assume 25</w:t>
      </w:r>
      <w:r>
        <w:sym w:font="Symbol" w:char="F0B0"/>
      </w:r>
      <w:r>
        <w:t>C and the following concentrations of other chemical species: HCO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 = 70 </w:t>
      </w:r>
      <w:proofErr w:type="spellStart"/>
      <w:r>
        <w:t>mM</w:t>
      </w:r>
      <w:proofErr w:type="spellEnd"/>
      <w:r>
        <w:t>; CO</w:t>
      </w:r>
      <w:r>
        <w:rPr>
          <w:vertAlign w:val="subscript"/>
        </w:rPr>
        <w:t>2</w:t>
      </w:r>
      <w:r>
        <w:t xml:space="preserve"> = 0.02 </w:t>
      </w:r>
      <w:proofErr w:type="spellStart"/>
      <w:r>
        <w:t>atm</w:t>
      </w:r>
      <w:proofErr w:type="spellEnd"/>
      <w:r>
        <w:t xml:space="preserve">; glucose = 10 </w:t>
      </w:r>
      <w:proofErr w:type="spellStart"/>
      <w:r>
        <w:t>mM</w:t>
      </w:r>
      <w:proofErr w:type="spellEnd"/>
      <w:r>
        <w:t>; Fe</w:t>
      </w:r>
      <w:r>
        <w:rPr>
          <w:vertAlign w:val="superscript"/>
        </w:rPr>
        <w:t>+2</w:t>
      </w:r>
      <w:r>
        <w:t xml:space="preserve"> = 0.1 </w:t>
      </w:r>
      <w:proofErr w:type="spellStart"/>
      <w:r>
        <w:t>mM</w:t>
      </w:r>
      <w:proofErr w:type="spellEnd"/>
      <w:r>
        <w:t>; H+ = 1E-7 M (pH=7); N</w:t>
      </w:r>
      <w:r>
        <w:rPr>
          <w:vertAlign w:val="subscript"/>
        </w:rPr>
        <w:t>2</w:t>
      </w:r>
      <w:r>
        <w:t xml:space="preserve"> = 0.8 </w:t>
      </w:r>
      <w:proofErr w:type="spellStart"/>
      <w:r>
        <w:t>atm</w:t>
      </w:r>
      <w:proofErr w:type="spellEnd"/>
      <w:r>
        <w:t>; H</w:t>
      </w:r>
      <w:r>
        <w:rPr>
          <w:vertAlign w:val="subscript"/>
        </w:rPr>
        <w:t>2</w:t>
      </w:r>
      <w:r>
        <w:t>S = HS</w:t>
      </w:r>
      <w:r>
        <w:rPr>
          <w:vertAlign w:val="superscript"/>
        </w:rPr>
        <w:t>-</w:t>
      </w:r>
      <w:r>
        <w:t xml:space="preserve"> = 0.0001 </w:t>
      </w:r>
      <w:proofErr w:type="spellStart"/>
      <w:r>
        <w:t>mM.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4176"/>
      </w:tblGrid>
      <w:tr w:rsidR="006A7F1F" w14:paraId="34585709" w14:textId="77777777" w:rsidTr="008D091B">
        <w:tc>
          <w:tcPr>
            <w:tcW w:w="2952" w:type="dxa"/>
          </w:tcPr>
          <w:p w14:paraId="1E440829" w14:textId="77777777" w:rsidR="006A7F1F" w:rsidRDefault="006A7F1F" w:rsidP="008D091B">
            <w:pPr>
              <w:tabs>
                <w:tab w:val="left" w:pos="1410"/>
              </w:tabs>
            </w:pPr>
            <w:r>
              <w:t>Electron Acceptor</w:t>
            </w:r>
          </w:p>
        </w:tc>
        <w:tc>
          <w:tcPr>
            <w:tcW w:w="4176" w:type="dxa"/>
          </w:tcPr>
          <w:p w14:paraId="32F9CDC9" w14:textId="77777777" w:rsidR="006A7F1F" w:rsidRDefault="006A7F1F" w:rsidP="008D091B">
            <w:pPr>
              <w:tabs>
                <w:tab w:val="left" w:pos="1410"/>
              </w:tabs>
            </w:pPr>
            <w:r>
              <w:t>Range of concentration to consider</w:t>
            </w:r>
          </w:p>
        </w:tc>
      </w:tr>
      <w:tr w:rsidR="006A7F1F" w14:paraId="00772C50" w14:textId="77777777" w:rsidTr="008D091B">
        <w:tc>
          <w:tcPr>
            <w:tcW w:w="2952" w:type="dxa"/>
          </w:tcPr>
          <w:p w14:paraId="3C0FC4E5" w14:textId="77777777" w:rsidR="006A7F1F" w:rsidRDefault="006A7F1F" w:rsidP="008D091B">
            <w:pPr>
              <w:tabs>
                <w:tab w:val="left" w:pos="1410"/>
              </w:tabs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4176" w:type="dxa"/>
          </w:tcPr>
          <w:p w14:paraId="440149C0" w14:textId="77777777" w:rsidR="006A7F1F" w:rsidRDefault="006A7F1F" w:rsidP="008D091B">
            <w:pPr>
              <w:tabs>
                <w:tab w:val="left" w:pos="1410"/>
              </w:tabs>
            </w:pPr>
            <w:r>
              <w:t xml:space="preserve">0.000002 </w:t>
            </w:r>
            <w:proofErr w:type="spellStart"/>
            <w:r>
              <w:t>atm</w:t>
            </w:r>
            <w:proofErr w:type="spellEnd"/>
            <w:r>
              <w:t xml:space="preserve"> – 0.2 </w:t>
            </w:r>
            <w:proofErr w:type="spellStart"/>
            <w:r>
              <w:t>atm</w:t>
            </w:r>
            <w:proofErr w:type="spellEnd"/>
          </w:p>
        </w:tc>
      </w:tr>
      <w:tr w:rsidR="006A7F1F" w14:paraId="7D403AF8" w14:textId="77777777" w:rsidTr="008D091B">
        <w:tc>
          <w:tcPr>
            <w:tcW w:w="2952" w:type="dxa"/>
          </w:tcPr>
          <w:p w14:paraId="76EB9934" w14:textId="77777777" w:rsidR="006A7F1F" w:rsidRDefault="006A7F1F" w:rsidP="008D091B">
            <w:pPr>
              <w:tabs>
                <w:tab w:val="left" w:pos="1410"/>
              </w:tabs>
            </w:pPr>
            <w:r>
              <w:t>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-2</w:t>
            </w:r>
          </w:p>
        </w:tc>
        <w:tc>
          <w:tcPr>
            <w:tcW w:w="4176" w:type="dxa"/>
          </w:tcPr>
          <w:p w14:paraId="47615D2C" w14:textId="77777777" w:rsidR="006A7F1F" w:rsidRDefault="006A7F1F" w:rsidP="008D091B">
            <w:pPr>
              <w:tabs>
                <w:tab w:val="left" w:pos="1410"/>
              </w:tabs>
            </w:pPr>
            <w:r>
              <w:t>0.000001 M – 0.1 M</w:t>
            </w:r>
          </w:p>
        </w:tc>
      </w:tr>
      <w:tr w:rsidR="006A7F1F" w14:paraId="5CE4DA20" w14:textId="77777777" w:rsidTr="008D091B">
        <w:tc>
          <w:tcPr>
            <w:tcW w:w="2952" w:type="dxa"/>
          </w:tcPr>
          <w:p w14:paraId="24234211" w14:textId="77777777" w:rsidR="006A7F1F" w:rsidRDefault="006A7F1F" w:rsidP="008D091B">
            <w:pPr>
              <w:tabs>
                <w:tab w:val="left" w:pos="1410"/>
              </w:tabs>
            </w:pPr>
            <w:r>
              <w:t>Fe</w:t>
            </w:r>
            <w:r>
              <w:rPr>
                <w:vertAlign w:val="superscript"/>
              </w:rPr>
              <w:t>+3</w:t>
            </w:r>
          </w:p>
        </w:tc>
        <w:tc>
          <w:tcPr>
            <w:tcW w:w="4176" w:type="dxa"/>
          </w:tcPr>
          <w:p w14:paraId="77AA5752" w14:textId="77777777" w:rsidR="006A7F1F" w:rsidRDefault="006A7F1F" w:rsidP="008D091B">
            <w:pPr>
              <w:tabs>
                <w:tab w:val="left" w:pos="1410"/>
              </w:tabs>
            </w:pPr>
            <w:r>
              <w:t>0.000001 M – 0.5 M</w:t>
            </w:r>
          </w:p>
        </w:tc>
      </w:tr>
      <w:tr w:rsidR="006A7F1F" w14:paraId="1D398AF2" w14:textId="77777777" w:rsidTr="008D091B">
        <w:tc>
          <w:tcPr>
            <w:tcW w:w="2952" w:type="dxa"/>
          </w:tcPr>
          <w:p w14:paraId="5290E8D9" w14:textId="77777777" w:rsidR="006A7F1F" w:rsidRDefault="006A7F1F" w:rsidP="008D091B">
            <w:pPr>
              <w:tabs>
                <w:tab w:val="left" w:pos="1410"/>
              </w:tabs>
            </w:pPr>
            <w:r>
              <w:t>NO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4176" w:type="dxa"/>
          </w:tcPr>
          <w:p w14:paraId="1C41A3E7" w14:textId="77777777" w:rsidR="006A7F1F" w:rsidRDefault="006A7F1F" w:rsidP="008D091B">
            <w:pPr>
              <w:tabs>
                <w:tab w:val="left" w:pos="1410"/>
              </w:tabs>
            </w:pPr>
            <w:r>
              <w:t>0.000001 M – 0.1 M</w:t>
            </w:r>
          </w:p>
        </w:tc>
      </w:tr>
    </w:tbl>
    <w:p w14:paraId="439417F7" w14:textId="77777777" w:rsidR="006A7F1F" w:rsidRDefault="006A7F1F" w:rsidP="006A7F1F">
      <w:pPr>
        <w:tabs>
          <w:tab w:val="left" w:pos="1410"/>
        </w:tabs>
      </w:pPr>
    </w:p>
    <w:p w14:paraId="23684576" w14:textId="77777777" w:rsidR="006A7F1F" w:rsidRDefault="006A7F1F" w:rsidP="006A7F1F">
      <w:pPr>
        <w:tabs>
          <w:tab w:val="left" w:pos="1410"/>
        </w:tabs>
      </w:pPr>
      <w:r>
        <w:t xml:space="preserve">b) If a growth media contains 10 </w:t>
      </w:r>
      <w:proofErr w:type="spellStart"/>
      <w:r>
        <w:t>mM</w:t>
      </w:r>
      <w:proofErr w:type="spellEnd"/>
      <w:r>
        <w:t xml:space="preserve"> glucose as the electron donor and the following mixture of Electron Acceptors, predict which type of organism has the thermodynamic advantage – aerobes, nitrate reducers, sulfate-reducers, or iron reducers.</w:t>
      </w:r>
    </w:p>
    <w:p w14:paraId="723D7477" w14:textId="77777777" w:rsidR="006A7F1F" w:rsidRDefault="006A7F1F" w:rsidP="006A7F1F">
      <w:pPr>
        <w:tabs>
          <w:tab w:val="left" w:pos="141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</w:tblGrid>
      <w:tr w:rsidR="006A7F1F" w14:paraId="23044968" w14:textId="77777777" w:rsidTr="008D091B">
        <w:tc>
          <w:tcPr>
            <w:tcW w:w="2952" w:type="dxa"/>
          </w:tcPr>
          <w:p w14:paraId="3AA9E6B4" w14:textId="77777777" w:rsidR="006A7F1F" w:rsidRDefault="006A7F1F" w:rsidP="008D091B">
            <w:pPr>
              <w:tabs>
                <w:tab w:val="left" w:pos="1410"/>
              </w:tabs>
            </w:pP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= 0.00005 </w:t>
            </w:r>
            <w:proofErr w:type="spellStart"/>
            <w:r>
              <w:t>atm</w:t>
            </w:r>
            <w:proofErr w:type="spellEnd"/>
          </w:p>
        </w:tc>
      </w:tr>
      <w:tr w:rsidR="006A7F1F" w14:paraId="469AE9F8" w14:textId="77777777" w:rsidTr="008D091B">
        <w:tc>
          <w:tcPr>
            <w:tcW w:w="2952" w:type="dxa"/>
          </w:tcPr>
          <w:p w14:paraId="7680CF3A" w14:textId="77777777" w:rsidR="006A7F1F" w:rsidRDefault="006A7F1F" w:rsidP="008D091B">
            <w:pPr>
              <w:tabs>
                <w:tab w:val="left" w:pos="1410"/>
              </w:tabs>
            </w:pPr>
            <w:r>
              <w:t>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-2</w:t>
            </w:r>
            <w:r>
              <w:t xml:space="preserve"> = 100 </w:t>
            </w:r>
            <w:proofErr w:type="spellStart"/>
            <w:r>
              <w:t>mM</w:t>
            </w:r>
            <w:proofErr w:type="spellEnd"/>
          </w:p>
        </w:tc>
      </w:tr>
      <w:tr w:rsidR="006A7F1F" w14:paraId="0B1DC566" w14:textId="77777777" w:rsidTr="008D091B">
        <w:tc>
          <w:tcPr>
            <w:tcW w:w="2952" w:type="dxa"/>
          </w:tcPr>
          <w:p w14:paraId="400E9959" w14:textId="77777777" w:rsidR="006A7F1F" w:rsidRDefault="006A7F1F" w:rsidP="008D091B">
            <w:pPr>
              <w:tabs>
                <w:tab w:val="center" w:pos="1368"/>
              </w:tabs>
            </w:pPr>
            <w:r>
              <w:t>Fe</w:t>
            </w:r>
            <w:r>
              <w:rPr>
                <w:vertAlign w:val="superscript"/>
              </w:rPr>
              <w:t>+3</w:t>
            </w:r>
            <w:r>
              <w:t xml:space="preserve"> = 1 </w:t>
            </w:r>
            <w:proofErr w:type="spellStart"/>
            <w:r>
              <w:t>mM</w:t>
            </w:r>
            <w:proofErr w:type="spellEnd"/>
          </w:p>
        </w:tc>
      </w:tr>
      <w:tr w:rsidR="006A7F1F" w14:paraId="4D6D1618" w14:textId="77777777" w:rsidTr="008D091B">
        <w:tc>
          <w:tcPr>
            <w:tcW w:w="2952" w:type="dxa"/>
          </w:tcPr>
          <w:p w14:paraId="102A9A45" w14:textId="77777777" w:rsidR="006A7F1F" w:rsidRDefault="006A7F1F" w:rsidP="008D091B">
            <w:pPr>
              <w:tabs>
                <w:tab w:val="left" w:pos="1410"/>
              </w:tabs>
            </w:pPr>
            <w:r>
              <w:t>NO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>
              <w:t xml:space="preserve"> = 1 </w:t>
            </w:r>
            <w:proofErr w:type="spellStart"/>
            <w:r>
              <w:t>mM</w:t>
            </w:r>
            <w:proofErr w:type="spellEnd"/>
          </w:p>
        </w:tc>
      </w:tr>
    </w:tbl>
    <w:p w14:paraId="6CF56611" w14:textId="77777777" w:rsidR="006A7F1F" w:rsidRDefault="006A7F1F" w:rsidP="006A7F1F"/>
    <w:p w14:paraId="1D5981BB" w14:textId="3D553777" w:rsidR="00B809EA" w:rsidRDefault="008C582A">
      <w:ins w:id="222" w:author="rer26" w:date="2018-02-28T13:17:00Z">
        <w:r w:rsidRPr="008C582A">
          <w:rPr>
            <w:noProof/>
          </w:rPr>
          <w:lastRenderedPageBreak/>
          <w:drawing>
            <wp:inline distT="0" distB="0" distL="0" distR="0" wp14:anchorId="126A2EA2" wp14:editId="04835487">
              <wp:extent cx="5486400" cy="4682389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46823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B809EA" w:rsidSect="001D46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B08A5"/>
    <w:multiLevelType w:val="hybridMultilevel"/>
    <w:tmpl w:val="F808ED6C"/>
    <w:lvl w:ilvl="0" w:tplc="F53CB00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2D62C0"/>
    <w:multiLevelType w:val="hybridMultilevel"/>
    <w:tmpl w:val="B8307704"/>
    <w:lvl w:ilvl="0" w:tplc="1708F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r26">
    <w15:presenceInfo w15:providerId="None" w15:userId="rer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A7F1F"/>
    <w:rsid w:val="000725E6"/>
    <w:rsid w:val="00073B7F"/>
    <w:rsid w:val="001034F9"/>
    <w:rsid w:val="001D4688"/>
    <w:rsid w:val="0033712E"/>
    <w:rsid w:val="00370157"/>
    <w:rsid w:val="00432DB6"/>
    <w:rsid w:val="00463660"/>
    <w:rsid w:val="004A517C"/>
    <w:rsid w:val="004A7AB9"/>
    <w:rsid w:val="00641152"/>
    <w:rsid w:val="006A7F1F"/>
    <w:rsid w:val="007D72D1"/>
    <w:rsid w:val="008626BF"/>
    <w:rsid w:val="00874516"/>
    <w:rsid w:val="008C582A"/>
    <w:rsid w:val="008D091B"/>
    <w:rsid w:val="00B478E4"/>
    <w:rsid w:val="00B809EA"/>
    <w:rsid w:val="00BE656E"/>
    <w:rsid w:val="00CF7898"/>
    <w:rsid w:val="00DC253C"/>
    <w:rsid w:val="00E1587A"/>
    <w:rsid w:val="00E17CC5"/>
    <w:rsid w:val="00E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9E58"/>
  <w15:docId w15:val="{7C7D9518-814B-40F4-9ABF-32C68E05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58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4636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36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36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660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6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72D1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7D72D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10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Richardson</dc:creator>
  <cp:keywords/>
  <dc:description/>
  <cp:lastModifiedBy>rer26</cp:lastModifiedBy>
  <cp:revision>2</cp:revision>
  <cp:lastPrinted>2018-03-18T13:18:00Z</cp:lastPrinted>
  <dcterms:created xsi:type="dcterms:W3CDTF">2018-02-28T17:46:00Z</dcterms:created>
  <dcterms:modified xsi:type="dcterms:W3CDTF">2018-03-19T11:35:00Z</dcterms:modified>
</cp:coreProperties>
</file>